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32208" w14:textId="628DBD06" w:rsidR="00407C91" w:rsidRDefault="00407C91" w:rsidP="00407C91">
      <w:pPr>
        <w:rPr>
          <w:ins w:id="0" w:author="Evan Canfield" w:date="2019-05-05T11:22:00Z"/>
        </w:rPr>
      </w:pPr>
      <w:ins w:id="1" w:author="Evan Canfield" w:date="2019-05-05T11:22:00Z">
        <w:r>
          <w:t>Include hyperlink</w:t>
        </w:r>
      </w:ins>
    </w:p>
    <w:p w14:paraId="7BD5353C" w14:textId="4CD985DA" w:rsidR="00407C91" w:rsidRDefault="00407C91" w:rsidP="00407C91">
      <w:pPr>
        <w:rPr>
          <w:ins w:id="2" w:author="Evan Canfield" w:date="2019-05-05T11:22:00Z"/>
        </w:rPr>
        <w:pPrChange w:id="3" w:author="Evan Canfield" w:date="2019-05-05T11:22:00Z">
          <w:pPr>
            <w:pStyle w:val="Heading1"/>
            <w:spacing w:line="480" w:lineRule="auto"/>
          </w:pPr>
        </w:pPrChange>
      </w:pPr>
      <w:ins w:id="4" w:author="Evan Canfield" w:date="2019-05-05T11:22:00Z">
        <w:r>
          <w:fldChar w:fldCharType="begin"/>
        </w:r>
        <w:r>
          <w:instrText xml:space="preserve"> HYPERLINK "https://evan-canfield.shinyapps.io/SE_US_Electricity_Generation/" </w:instrText>
        </w:r>
        <w:r>
          <w:fldChar w:fldCharType="separate"/>
        </w:r>
        <w:r>
          <w:rPr>
            <w:rStyle w:val="Hyperlink"/>
          </w:rPr>
          <w:t>https://evan-canfield.shinyapps.io/SE_US_Electricity_Generation/</w:t>
        </w:r>
        <w:r>
          <w:fldChar w:fldCharType="end"/>
        </w:r>
      </w:ins>
    </w:p>
    <w:p w14:paraId="5968BA25" w14:textId="77777777" w:rsidR="00407C91" w:rsidRDefault="00407C91" w:rsidP="00407C91">
      <w:pPr>
        <w:rPr>
          <w:ins w:id="5" w:author="Evan Canfield" w:date="2019-05-05T11:22:00Z"/>
        </w:rPr>
        <w:pPrChange w:id="6" w:author="Evan Canfield" w:date="2019-05-05T11:22:00Z">
          <w:pPr>
            <w:pStyle w:val="Heading1"/>
            <w:spacing w:line="480" w:lineRule="auto"/>
          </w:pPr>
        </w:pPrChange>
      </w:pPr>
    </w:p>
    <w:p w14:paraId="216715C3" w14:textId="4E1D6998" w:rsidR="00B44A4B" w:rsidRDefault="00B44A4B" w:rsidP="00197271">
      <w:pPr>
        <w:pStyle w:val="Heading1"/>
        <w:spacing w:line="480" w:lineRule="auto"/>
      </w:pPr>
      <w:r>
        <w:t>Section 1</w:t>
      </w:r>
    </w:p>
    <w:p w14:paraId="59C8EF45" w14:textId="4F783C4A" w:rsidR="00B44A4B" w:rsidRDefault="00B44A4B" w:rsidP="00197271">
      <w:pPr>
        <w:spacing w:line="480" w:lineRule="auto"/>
      </w:pPr>
      <w:del w:id="7" w:author="Evan Canfield" w:date="2019-05-05T12:05:00Z">
        <w:r w:rsidDel="00A94E76">
          <w:delText xml:space="preserve">Since </w:delText>
        </w:r>
      </w:del>
      <w:ins w:id="8" w:author="Evan Canfield" w:date="2019-05-05T12:05:00Z">
        <w:r w:rsidR="00A94E76">
          <w:t>From</w:t>
        </w:r>
        <w:r w:rsidR="00A94E76">
          <w:t xml:space="preserve"> </w:t>
        </w:r>
      </w:ins>
      <w:r>
        <w:t xml:space="preserve">the early part of the last decade, total electricity generation has remained relatively </w:t>
      </w:r>
      <w:r w:rsidR="00197271">
        <w:t>steady in</w:t>
      </w:r>
      <w:r>
        <w:t xml:space="preserve"> the United States. </w:t>
      </w:r>
      <w:r w:rsidR="00197271">
        <w:t>What has changed is</w:t>
      </w:r>
      <w:r>
        <w:t xml:space="preserve"> the manner in which it is generated. Renewable energy sources for electricity generation such as solar, wind, and hydro</w:t>
      </w:r>
      <w:r w:rsidR="00197271">
        <w:t>electric</w:t>
      </w:r>
      <w:r>
        <w:t xml:space="preserve"> through the use of photovoltaics and turbines technologies, have increased in use accounting for over 16% on a national level. Alternatively, generation from nuclear sources and fossil fuels such as coal, natural gas, and oil continue to dominate the power landscape. In the United States, coal was the major source power</w:t>
      </w:r>
      <w:r w:rsidR="00197271">
        <w:t>,</w:t>
      </w:r>
      <w:r>
        <w:t xml:space="preserve"> accounting for over half the total of electricity generation</w:t>
      </w:r>
      <w:r w:rsidR="00197271">
        <w:t xml:space="preserve"> at the start of the century,</w:t>
      </w:r>
      <w:r>
        <w:t xml:space="preserve"> according to the U.S. Energy Information Administration (EIA). Since then, coal use has dropped dramatically to just under 30% of the total generation. </w:t>
      </w:r>
      <w:r w:rsidR="00197271">
        <w:t>D</w:t>
      </w:r>
      <w:r>
        <w:t>ue to advances of fracking</w:t>
      </w:r>
      <w:r w:rsidR="00197271">
        <w:t>,</w:t>
      </w:r>
      <w:r>
        <w:t xml:space="preserve"> which in turn have unlocked resources from shale deposits all around the country, natural gas </w:t>
      </w:r>
      <w:r w:rsidR="00197271">
        <w:t>has taken</w:t>
      </w:r>
      <w:r>
        <w:t xml:space="preserve"> its place as the leader in the U.S. at 32%.</w:t>
      </w:r>
    </w:p>
    <w:p w14:paraId="62C19C11" w14:textId="77777777" w:rsidR="009405CF" w:rsidRDefault="009405CF" w:rsidP="00197271">
      <w:pPr>
        <w:spacing w:line="480" w:lineRule="auto"/>
      </w:pPr>
    </w:p>
    <w:p w14:paraId="6349057D" w14:textId="77777777" w:rsidR="00197271" w:rsidRDefault="00197271" w:rsidP="00197271">
      <w:pPr>
        <w:spacing w:line="480" w:lineRule="auto"/>
      </w:pPr>
      <w:r>
        <w:t>I</w:t>
      </w:r>
      <w:r w:rsidR="00B44A4B">
        <w:t>n the South</w:t>
      </w:r>
      <w:r w:rsidR="001256DE">
        <w:t>e</w:t>
      </w:r>
      <w:r w:rsidR="00B44A4B">
        <w:t>ast region of the United States, the changes in electricity generation between renewable and fossil fuels/nuclear sources have not kept pace with the rest of the country. By the end of 2017, renewable energy sources account for just over 6% of the region’s electricity</w:t>
      </w:r>
      <w:r>
        <w:t>,</w:t>
      </w:r>
      <w:r w:rsidR="00B44A4B">
        <w:t xml:space="preserve"> which is just a slight increase from 2001. While the region as a whole continues to rely heavily </w:t>
      </w:r>
      <w:r>
        <w:t>on</w:t>
      </w:r>
      <w:r w:rsidR="00B44A4B">
        <w:t xml:space="preserve"> fossil and nuclear sources, each state within the South</w:t>
      </w:r>
      <w:r w:rsidR="001256DE">
        <w:t>e</w:t>
      </w:r>
      <w:r w:rsidR="00B44A4B">
        <w:t>ast tells a different story</w:t>
      </w:r>
      <w:r>
        <w:t xml:space="preserve">. </w:t>
      </w:r>
    </w:p>
    <w:p w14:paraId="41738BBA" w14:textId="77777777" w:rsidR="00197271" w:rsidRDefault="00197271" w:rsidP="00197271">
      <w:pPr>
        <w:spacing w:line="480" w:lineRule="auto"/>
      </w:pPr>
    </w:p>
    <w:p w14:paraId="0C8FFD3E" w14:textId="00D008E8" w:rsidR="00B44A4B" w:rsidRPr="00B205A5" w:rsidRDefault="00B44A4B" w:rsidP="00197271">
      <w:pPr>
        <w:spacing w:line="480" w:lineRule="auto"/>
      </w:pPr>
      <w:r>
        <w:t xml:space="preserve">In our </w:t>
      </w:r>
      <w:r w:rsidR="00197271">
        <w:t>Shiny application</w:t>
      </w:r>
      <w:r>
        <w:t xml:space="preserve"> using 2001 to 2017 data provided by the EIA, we attempt to illustrate how electricity generation has changed over time for each state in the South</w:t>
      </w:r>
      <w:r w:rsidR="001256DE">
        <w:t>e</w:t>
      </w:r>
      <w:r>
        <w:t xml:space="preserve">ast United States. </w:t>
      </w:r>
      <w:r w:rsidRPr="00B205A5">
        <w:t xml:space="preserve">Specifically, </w:t>
      </w:r>
      <w:r w:rsidRPr="00B205A5">
        <w:lastRenderedPageBreak/>
        <w:t>we illustrate changes by renewable and non-renewable energy sources as well as the various resource types. Furthermore, we supplement these visuals by showing carbon over the same time period.</w:t>
      </w:r>
    </w:p>
    <w:p w14:paraId="7C77F77B" w14:textId="2B6316CD" w:rsidR="00FE3D5F" w:rsidRDefault="00AB0F8B" w:rsidP="00197271">
      <w:pPr>
        <w:spacing w:line="480" w:lineRule="auto"/>
      </w:pPr>
    </w:p>
    <w:p w14:paraId="136E8EAB" w14:textId="3A3F7C94" w:rsidR="00B44A4B" w:rsidRDefault="00B44A4B" w:rsidP="00197271">
      <w:pPr>
        <w:pStyle w:val="Heading1"/>
        <w:spacing w:line="480" w:lineRule="auto"/>
      </w:pPr>
      <w:r>
        <w:t>Section 2</w:t>
      </w:r>
    </w:p>
    <w:p w14:paraId="309AFEDA" w14:textId="4BB3ED76" w:rsidR="00B44A4B" w:rsidRPr="00B44A4B" w:rsidRDefault="00B44A4B" w:rsidP="00197271">
      <w:pPr>
        <w:pStyle w:val="Heading2"/>
        <w:spacing w:line="480" w:lineRule="auto"/>
      </w:pPr>
      <w:r>
        <w:t>2.1</w:t>
      </w:r>
    </w:p>
    <w:p w14:paraId="60A6E413" w14:textId="7D422123" w:rsidR="00B44A4B" w:rsidRDefault="00B44A4B" w:rsidP="00197271">
      <w:pPr>
        <w:spacing w:line="480" w:lineRule="auto"/>
      </w:pPr>
      <w:r>
        <w:t xml:space="preserve">The primary data used for this Shiny application </w:t>
      </w:r>
      <w:del w:id="9" w:author="Evan Canfield" w:date="2019-05-05T11:08:00Z">
        <w:r w:rsidDel="007C6D1F">
          <w:delText xml:space="preserve">was </w:delText>
        </w:r>
      </w:del>
      <w:r>
        <w:t xml:space="preserve">is publicly available data provided by the US Energy Information Administration (EIA) in the form of year EIA-923 reports, or </w:t>
      </w:r>
      <w:r w:rsidRPr="00B44A4B">
        <w:t>equivalent (see Reference 7.1).</w:t>
      </w:r>
      <w:r>
        <w:t xml:space="preserve"> Before 2006 the relevant data was reported in reports EIA-906/920 or EIA-906, which are consistent with EIA-923. </w:t>
      </w:r>
      <w:r w:rsidR="00197271">
        <w:t xml:space="preserve">The reports </w:t>
      </w:r>
      <w:r>
        <w:t xml:space="preserve">provide detailed electric power data on </w:t>
      </w:r>
      <w:r w:rsidRPr="00DA5531">
        <w:t>electricity generation, fuel consumption, fossil fuel stocks, and receipts at the power plant and prime mover leve</w:t>
      </w:r>
      <w:r>
        <w:t>l. This app was only concerned with electricity generation on a yearly basis and was restricted to the Schedule 1 survey data, or equivalent. The reports are available in spreadsheet form from 2001 through 2018</w:t>
      </w:r>
      <w:r w:rsidR="00197271">
        <w:t>, although the 2018 data is not used. See Appendix, Section 1 for more detail.</w:t>
      </w:r>
    </w:p>
    <w:p w14:paraId="2B6A35B3" w14:textId="77777777" w:rsidR="009405CF" w:rsidRDefault="009405CF" w:rsidP="00197271">
      <w:pPr>
        <w:spacing w:line="480" w:lineRule="auto"/>
      </w:pPr>
    </w:p>
    <w:p w14:paraId="7D888B29" w14:textId="6E5C3C6B" w:rsidR="00B44A4B" w:rsidRDefault="00197271" w:rsidP="00197271">
      <w:pPr>
        <w:spacing w:line="480" w:lineRule="auto"/>
      </w:pPr>
      <w:r>
        <w:t>T</w:t>
      </w:r>
      <w:r w:rsidR="00B44A4B">
        <w:t>he most current issue of report EIA-860M was also used (December 2018</w:t>
      </w:r>
      <w:r>
        <w:t xml:space="preserve"> as of app development</w:t>
      </w:r>
      <w:r w:rsidR="00B44A4B">
        <w:t xml:space="preserve">, see Reference 7.2). This report provided generator-specific information for all generators </w:t>
      </w:r>
      <w:r w:rsidR="00B44A4B" w:rsidRPr="00DA5531">
        <w:t>and associated environmental equipment at electric power plants with 1 megawatt or greater of combined nameplate capacity.</w:t>
      </w:r>
      <w:r w:rsidR="00B44A4B">
        <w:t xml:space="preserve"> This report provided context for the EIA-923 information, including energy type, location, and plant name, and other essential information. Location data is comprised of longitude and latitude coordinates, as well as city and state information. </w:t>
      </w:r>
    </w:p>
    <w:p w14:paraId="6386C483" w14:textId="77777777" w:rsidR="009405CF" w:rsidRDefault="009405CF" w:rsidP="00197271">
      <w:pPr>
        <w:spacing w:line="480" w:lineRule="auto"/>
      </w:pPr>
    </w:p>
    <w:p w14:paraId="7A4F9110" w14:textId="45895C01" w:rsidR="00B44A4B" w:rsidRDefault="00B44A4B" w:rsidP="00197271">
      <w:pPr>
        <w:spacing w:line="480" w:lineRule="auto"/>
      </w:pPr>
      <w:r>
        <w:lastRenderedPageBreak/>
        <w:t xml:space="preserve">The raw data from </w:t>
      </w:r>
      <w:del w:id="10" w:author="Evan Canfield" w:date="2019-05-05T12:05:00Z">
        <w:r w:rsidDel="00A94E76">
          <w:delText xml:space="preserve">reports </w:delText>
        </w:r>
      </w:del>
      <w:r>
        <w:t>EIA-923</w:t>
      </w:r>
      <w:ins w:id="11" w:author="Evan Canfield" w:date="2019-05-05T12:05:00Z">
        <w:r w:rsidR="00A94E76" w:rsidRPr="00A94E76">
          <w:t xml:space="preserve"> </w:t>
        </w:r>
        <w:r w:rsidR="00A94E76">
          <w:t>reports</w:t>
        </w:r>
      </w:ins>
      <w:r>
        <w:t>, or equivalent, and EIA-860 were compiled, merged, and joined initially through</w:t>
      </w:r>
      <w:r w:rsidR="00197271">
        <w:t xml:space="preserve"> a</w:t>
      </w:r>
      <w:r>
        <w:t xml:space="preserve"> SAS Enterprise Guide process. </w:t>
      </w:r>
      <w:r w:rsidR="00197271">
        <w:t>The output of the SAS process</w:t>
      </w:r>
      <w:r>
        <w:t xml:space="preserve"> was then </w:t>
      </w:r>
      <w:r w:rsidR="00197271">
        <w:t>further refined</w:t>
      </w:r>
      <w:r>
        <w:t xml:space="preserve"> in R, until all of the necessary information was contained within a single, tidy dataframe. Each observation within the dataframe was an energy type (see descriptions </w:t>
      </w:r>
      <w:r w:rsidR="00197271">
        <w:t>in Section 2.2</w:t>
      </w:r>
      <w:r>
        <w:t xml:space="preserve">) at an operating plant for a given year, with all relevant yearly data such as net electricity generation or net greenhouse gas emissions. If multiple energy types were present at the same location then that location would have as many operations as energy types, with each energy type reporting output data. For example, </w:t>
      </w:r>
      <w:proofErr w:type="spellStart"/>
      <w:r>
        <w:t>Plant.ID_Energy</w:t>
      </w:r>
      <w:proofErr w:type="spellEnd"/>
      <w:r>
        <w:t xml:space="preserve"> </w:t>
      </w:r>
      <w:ins w:id="12" w:author="Evan Canfield" w:date="2019-05-05T12:06:00Z">
        <w:r w:rsidR="00A94E76" w:rsidRPr="00A94E76">
          <w:t xml:space="preserve">(see [Section </w:t>
        </w:r>
        <w:proofErr w:type="gramStart"/>
        <w:r w:rsidR="00A94E76" w:rsidRPr="00A94E76">
          <w:t>2.2](</w:t>
        </w:r>
        <w:proofErr w:type="gramEnd"/>
        <w:r w:rsidR="00A94E76" w:rsidRPr="00A94E76">
          <w:t>#section2.2))</w:t>
        </w:r>
      </w:ins>
      <w:del w:id="13" w:author="Evan Canfield" w:date="2019-05-05T12:06:00Z">
        <w:r w:rsidDel="00A94E76">
          <w:delText>(see Section 2.2)</w:delText>
        </w:r>
      </w:del>
      <w:r>
        <w:t xml:space="preserve"> values of 10_COL and 10_NG indicate coal generation and natural gas generation at Plant ID 10. Both of these observations have the same location data, but different fuel type, generation, and emission data.</w:t>
      </w:r>
    </w:p>
    <w:p w14:paraId="54AF910B" w14:textId="77777777" w:rsidR="009405CF" w:rsidRDefault="009405CF" w:rsidP="00197271">
      <w:pPr>
        <w:spacing w:line="480" w:lineRule="auto"/>
      </w:pPr>
    </w:p>
    <w:p w14:paraId="597D05AD" w14:textId="7C4FA046" w:rsidR="00B44A4B" w:rsidRDefault="00B44A4B" w:rsidP="00197271">
      <w:pPr>
        <w:spacing w:line="480" w:lineRule="auto"/>
      </w:pPr>
      <w:r>
        <w:t xml:space="preserve">Further processing of the dataframe was then performed within the Shiny app, although outside the </w:t>
      </w:r>
      <w:r w:rsidR="00197271">
        <w:t>u</w:t>
      </w:r>
      <w:r>
        <w:t xml:space="preserve">i and </w:t>
      </w:r>
      <w:r w:rsidR="00197271">
        <w:t>s</w:t>
      </w:r>
      <w:r>
        <w:t>erver</w:t>
      </w:r>
      <w:r w:rsidR="00197271">
        <w:t xml:space="preserve">. This processing </w:t>
      </w:r>
      <w:r>
        <w:t>create</w:t>
      </w:r>
      <w:r w:rsidR="00197271">
        <w:t>d</w:t>
      </w:r>
      <w:r>
        <w:t xml:space="preserve"> </w:t>
      </w:r>
      <w:r w:rsidR="00197271">
        <w:t>eight additional</w:t>
      </w:r>
      <w:r>
        <w:t xml:space="preserve"> dataframes</w:t>
      </w:r>
      <w:r w:rsidR="00197271">
        <w:t>, each</w:t>
      </w:r>
      <w:r>
        <w:t xml:space="preserve"> specific to </w:t>
      </w:r>
      <w:r w:rsidR="00197271">
        <w:t xml:space="preserve">a </w:t>
      </w:r>
      <w:r>
        <w:t xml:space="preserve">Shiny application component. Creating these specific dataframes was done to </w:t>
      </w:r>
      <w:r w:rsidR="00453D3E">
        <w:t xml:space="preserve">reduce </w:t>
      </w:r>
      <w:r>
        <w:t>processing with</w:t>
      </w:r>
      <w:r w:rsidR="00453D3E">
        <w:t>in</w:t>
      </w:r>
      <w:r>
        <w:t xml:space="preserve"> the server during operation</w:t>
      </w:r>
      <w:r w:rsidR="00453D3E">
        <w:t xml:space="preserve"> to the absolute minimum</w:t>
      </w:r>
      <w:r>
        <w:t xml:space="preserve">. </w:t>
      </w:r>
    </w:p>
    <w:p w14:paraId="15C496AB" w14:textId="77777777" w:rsidR="009405CF" w:rsidRDefault="009405CF" w:rsidP="00197271">
      <w:pPr>
        <w:spacing w:line="480" w:lineRule="auto"/>
      </w:pPr>
    </w:p>
    <w:p w14:paraId="2C4FA939" w14:textId="50DB6F23" w:rsidR="00B44A4B" w:rsidRDefault="00B44A4B" w:rsidP="00197271">
      <w:pPr>
        <w:spacing w:line="480" w:lineRule="auto"/>
      </w:pPr>
      <w:r>
        <w:t xml:space="preserve">See Appendix, Section XYZ, for </w:t>
      </w:r>
      <w:r w:rsidR="00453D3E">
        <w:t xml:space="preserve">detailed discussion of </w:t>
      </w:r>
      <w:r>
        <w:t xml:space="preserve">the </w:t>
      </w:r>
      <w:r w:rsidR="00453D3E">
        <w:t>data processing performed in R</w:t>
      </w:r>
      <w:r>
        <w:t>.</w:t>
      </w:r>
    </w:p>
    <w:p w14:paraId="5D5481D0" w14:textId="69356DB3" w:rsidR="00B44A4B" w:rsidRDefault="00B44A4B" w:rsidP="00197271">
      <w:pPr>
        <w:pStyle w:val="Heading2"/>
        <w:spacing w:line="480" w:lineRule="auto"/>
      </w:pPr>
      <w:r>
        <w:t>2.2</w:t>
      </w:r>
    </w:p>
    <w:p w14:paraId="0E04F703" w14:textId="77777777" w:rsidR="00B44A4B" w:rsidRDefault="00B44A4B" w:rsidP="00197271">
      <w:pPr>
        <w:spacing w:line="480" w:lineRule="auto"/>
      </w:pPr>
      <w:r>
        <w:t>The complete dataset, before further app specific processing, contained the following twelve variables:</w:t>
      </w:r>
    </w:p>
    <w:p w14:paraId="6F84D786" w14:textId="7A33F069" w:rsidR="00B44A4B" w:rsidRDefault="00A17E96" w:rsidP="00197271">
      <w:pPr>
        <w:spacing w:line="480" w:lineRule="auto"/>
      </w:pPr>
      <w:r>
        <w:t>#Insert Ta</w:t>
      </w:r>
      <w:r w:rsidR="00395955">
        <w:t>ble</w:t>
      </w:r>
    </w:p>
    <w:p w14:paraId="29725D23" w14:textId="77777777" w:rsidR="00B44A4B" w:rsidRDefault="00B44A4B" w:rsidP="00197271">
      <w:pPr>
        <w:spacing w:line="480" w:lineRule="auto"/>
      </w:pPr>
    </w:p>
    <w:p w14:paraId="1D83B441" w14:textId="1A28E483" w:rsidR="00B44A4B" w:rsidRDefault="00B44A4B" w:rsidP="00197271">
      <w:pPr>
        <w:pStyle w:val="Heading2"/>
        <w:spacing w:line="480" w:lineRule="auto"/>
      </w:pPr>
      <w:r>
        <w:lastRenderedPageBreak/>
        <w:t>Section 3</w:t>
      </w:r>
    </w:p>
    <w:p w14:paraId="1B08E9C3" w14:textId="1A07DC07" w:rsidR="00B44A4B" w:rsidRDefault="00B44A4B" w:rsidP="00197271">
      <w:pPr>
        <w:spacing w:line="480" w:lineRule="auto"/>
      </w:pPr>
      <w:r>
        <w:t xml:space="preserve">In our design, we utilized a map of the </w:t>
      </w:r>
      <w:r w:rsidR="00453D3E">
        <w:t xml:space="preserve">extended </w:t>
      </w:r>
      <w:r>
        <w:t>South</w:t>
      </w:r>
      <w:r w:rsidR="001256DE">
        <w:t xml:space="preserve">east </w:t>
      </w:r>
      <w:r>
        <w:t>region</w:t>
      </w:r>
      <w:r w:rsidR="00453D3E">
        <w:t xml:space="preserve"> of the United States</w:t>
      </w:r>
      <w:r>
        <w:t xml:space="preserve"> as the main visualization which serves as the initial focal point.</w:t>
      </w:r>
      <w:r w:rsidR="001D0193">
        <w:t xml:space="preserve"> This map was generated with Leaflet. The</w:t>
      </w:r>
      <w:r>
        <w:t xml:space="preserve"> </w:t>
      </w:r>
      <w:r w:rsidR="001D0193">
        <w:t>s</w:t>
      </w:r>
      <w:r>
        <w:t xml:space="preserve">tates included are Alabama, Arkansas, Florida, Georgia, Kentucky, Louisiana, Mississippi, North and South Carolina, Tennessee, and Virginia. </w:t>
      </w:r>
      <w:r w:rsidR="00453D3E">
        <w:t xml:space="preserve">A point was placed on the map for each unique </w:t>
      </w:r>
      <w:proofErr w:type="spellStart"/>
      <w:r w:rsidR="00453D3E">
        <w:t>Power.ID_Energy</w:t>
      </w:r>
      <w:proofErr w:type="spellEnd"/>
      <w:r w:rsidR="00453D3E">
        <w:t xml:space="preserve"> code (see Section 2.2) for the year selected. </w:t>
      </w:r>
      <w:r>
        <w:t xml:space="preserve">Each point represents </w:t>
      </w:r>
      <w:r w:rsidR="00453D3E">
        <w:t xml:space="preserve">the electricity generation by a specific energy source type at a power </w:t>
      </w:r>
      <w:r>
        <w:t>plant</w:t>
      </w:r>
      <w:r w:rsidR="00453D3E">
        <w:t xml:space="preserve">. The points are located on the map </w:t>
      </w:r>
      <w:r>
        <w:t xml:space="preserve">by their latitude and longitude coordinates. The size of the point </w:t>
      </w:r>
      <w:r w:rsidR="00453D3E">
        <w:t>is in relation to</w:t>
      </w:r>
      <w:r>
        <w:t xml:space="preserve"> the </w:t>
      </w:r>
      <w:r w:rsidR="00453D3E">
        <w:t xml:space="preserve">effective rate of the plant (see Section 2.2), and </w:t>
      </w:r>
      <w:r>
        <w:t xml:space="preserve">the color illustrates the energy source type. </w:t>
      </w:r>
    </w:p>
    <w:p w14:paraId="3FFC9703" w14:textId="17A16252" w:rsidR="00B44A4B" w:rsidRDefault="00B44A4B" w:rsidP="00197271">
      <w:pPr>
        <w:spacing w:line="480" w:lineRule="auto"/>
      </w:pPr>
      <w:r>
        <w:t xml:space="preserve">Upon the initial load of the visualization, the map shows data for the most recent year, 2017. </w:t>
      </w:r>
      <w:r w:rsidR="00453D3E">
        <w:t xml:space="preserve">The selected year filters all of the data within the application, so that all app components, map and charts, are showing data from the selected year. </w:t>
      </w:r>
      <w:r>
        <w:t>Located at the top</w:t>
      </w:r>
      <w:r w:rsidR="00453D3E">
        <w:t xml:space="preserve"> of the page is a slider for selecting the year, and on the right side of the slider </w:t>
      </w:r>
      <w:r>
        <w:t>action button</w:t>
      </w:r>
      <w:r w:rsidR="00453D3E">
        <w:t>.</w:t>
      </w:r>
      <w:r>
        <w:t xml:space="preserve"> </w:t>
      </w:r>
      <w:r w:rsidR="00453D3E">
        <w:t>W</w:t>
      </w:r>
      <w:r>
        <w:t>hen activated</w:t>
      </w:r>
      <w:r w:rsidR="00453D3E">
        <w:t xml:space="preserve"> </w:t>
      </w:r>
      <w:r>
        <w:t xml:space="preserve">the year </w:t>
      </w:r>
      <w:r w:rsidR="00453D3E">
        <w:t xml:space="preserve">changes, </w:t>
      </w:r>
      <w:r>
        <w:t xml:space="preserve">as indicated by the time line at the top of the page, to the beginning of the data set. This action at first shows data for 2001 and automatically progresses to each following year. This in turn, simultaneously </w:t>
      </w:r>
      <w:r w:rsidR="00453D3E">
        <w:t xml:space="preserve">filters the app by the selected year, and </w:t>
      </w:r>
      <w:r>
        <w:t xml:space="preserve">animates the regional map </w:t>
      </w:r>
      <w:r w:rsidR="00453D3E">
        <w:t xml:space="preserve">and </w:t>
      </w:r>
      <w:r>
        <w:t>charts to show the yearly changes for each plot.</w:t>
      </w:r>
    </w:p>
    <w:p w14:paraId="2545A820" w14:textId="77777777" w:rsidR="009405CF" w:rsidRDefault="009405CF" w:rsidP="00197271">
      <w:pPr>
        <w:spacing w:line="480" w:lineRule="auto"/>
      </w:pPr>
    </w:p>
    <w:p w14:paraId="5FD2B78F" w14:textId="40C46CAC" w:rsidR="001D0193" w:rsidRDefault="00B44A4B" w:rsidP="00197271">
      <w:pPr>
        <w:spacing w:line="480" w:lineRule="auto"/>
      </w:pPr>
      <w:r>
        <w:t xml:space="preserve">To supplement the main </w:t>
      </w:r>
      <w:r w:rsidR="00453D3E">
        <w:t xml:space="preserve">map </w:t>
      </w:r>
      <w:r>
        <w:t xml:space="preserve">visualization </w:t>
      </w:r>
      <w:r w:rsidR="001D0193">
        <w:t xml:space="preserve">five charts were generated using </w:t>
      </w:r>
      <w:proofErr w:type="spellStart"/>
      <w:r w:rsidR="001D0193">
        <w:t>Highcharts</w:t>
      </w:r>
      <w:proofErr w:type="spellEnd"/>
      <w:r w:rsidR="001D0193">
        <w:t xml:space="preserve"> and were broken out across </w:t>
      </w:r>
      <w:r w:rsidR="00D11F83">
        <w:t>four-tab</w:t>
      </w:r>
      <w:r w:rsidR="001D0193">
        <w:t xml:space="preserve"> panels. Below is a description of the charts:</w:t>
      </w:r>
    </w:p>
    <w:p w14:paraId="2CD0A7DA" w14:textId="77777777" w:rsidR="001D0193" w:rsidRDefault="001D0193" w:rsidP="001D0193">
      <w:pPr>
        <w:pStyle w:val="ListParagraph"/>
        <w:numPr>
          <w:ilvl w:val="0"/>
          <w:numId w:val="2"/>
        </w:numPr>
        <w:spacing w:line="480" w:lineRule="auto"/>
      </w:pPr>
      <w:r>
        <w:t>Tab Panel: Total</w:t>
      </w:r>
    </w:p>
    <w:p w14:paraId="1CE83EEB" w14:textId="336C520F" w:rsidR="001D0193" w:rsidRDefault="001D0193" w:rsidP="001D0193">
      <w:pPr>
        <w:pStyle w:val="ListParagraph"/>
        <w:numPr>
          <w:ilvl w:val="1"/>
          <w:numId w:val="2"/>
        </w:numPr>
        <w:spacing w:line="480" w:lineRule="auto"/>
      </w:pPr>
      <w:r>
        <w:t>Stacked bar chart: The bar height indicates the total electricity generation for the given year, with the color sections indicating the electricity generated for a specific energy type.</w:t>
      </w:r>
    </w:p>
    <w:p w14:paraId="3B77494E" w14:textId="77777777" w:rsidR="001D0193" w:rsidRDefault="001D0193" w:rsidP="001D0193">
      <w:pPr>
        <w:pStyle w:val="ListParagraph"/>
        <w:numPr>
          <w:ilvl w:val="0"/>
          <w:numId w:val="2"/>
        </w:numPr>
        <w:spacing w:line="480" w:lineRule="auto"/>
      </w:pPr>
      <w:r>
        <w:lastRenderedPageBreak/>
        <w:t>Tab Panel: By Energy Source</w:t>
      </w:r>
    </w:p>
    <w:p w14:paraId="081D500C" w14:textId="6003B0A3" w:rsidR="001D0193" w:rsidRDefault="001D0193" w:rsidP="001D0193">
      <w:pPr>
        <w:pStyle w:val="ListParagraph"/>
        <w:numPr>
          <w:ilvl w:val="1"/>
          <w:numId w:val="2"/>
        </w:numPr>
        <w:spacing w:line="480" w:lineRule="auto"/>
      </w:pPr>
      <w:r>
        <w:t>Line chart: The line indicates the total electricity generation for the specific energy type for a given year.</w:t>
      </w:r>
    </w:p>
    <w:p w14:paraId="6A44129F" w14:textId="3B34C3C3" w:rsidR="001D0193" w:rsidRDefault="001D0193" w:rsidP="001D0193">
      <w:pPr>
        <w:pStyle w:val="ListParagraph"/>
        <w:numPr>
          <w:ilvl w:val="0"/>
          <w:numId w:val="2"/>
        </w:numPr>
        <w:spacing w:line="480" w:lineRule="auto"/>
      </w:pPr>
      <w:r>
        <w:t xml:space="preserve">Tab Panel: </w:t>
      </w:r>
      <w:del w:id="14" w:author="Evan Canfield" w:date="2019-05-05T11:15:00Z">
        <w:r w:rsidDel="004D51D8">
          <w:delText>Renewabels</w:delText>
        </w:r>
      </w:del>
      <w:ins w:id="15" w:author="Evan Canfield" w:date="2019-05-05T11:15:00Z">
        <w:r w:rsidR="004D51D8">
          <w:t>Renewables</w:t>
        </w:r>
      </w:ins>
    </w:p>
    <w:p w14:paraId="03305794" w14:textId="7F4F6D1B" w:rsidR="001D0193" w:rsidRDefault="001D0193" w:rsidP="001D0193">
      <w:pPr>
        <w:pStyle w:val="ListParagraph"/>
        <w:numPr>
          <w:ilvl w:val="1"/>
          <w:numId w:val="2"/>
        </w:numPr>
        <w:spacing w:line="480" w:lineRule="auto"/>
      </w:pPr>
      <w:r>
        <w:t>Line chart: The line indicates the total electricity generation for either renewable or non-renewable energy for a given year</w:t>
      </w:r>
    </w:p>
    <w:p w14:paraId="61CB4DA1" w14:textId="1DCDEBBB" w:rsidR="001D0193" w:rsidRDefault="001D0193" w:rsidP="001D0193">
      <w:pPr>
        <w:pStyle w:val="ListParagraph"/>
        <w:numPr>
          <w:ilvl w:val="0"/>
          <w:numId w:val="2"/>
        </w:numPr>
        <w:spacing w:line="480" w:lineRule="auto"/>
      </w:pPr>
      <w:r>
        <w:t>Tab Panel: Renewables</w:t>
      </w:r>
    </w:p>
    <w:p w14:paraId="4F6E1738" w14:textId="1801D121" w:rsidR="001D0193" w:rsidRDefault="001D0193" w:rsidP="001D0193">
      <w:pPr>
        <w:pStyle w:val="ListParagraph"/>
        <w:numPr>
          <w:ilvl w:val="1"/>
          <w:numId w:val="2"/>
        </w:numPr>
        <w:spacing w:line="480" w:lineRule="auto"/>
      </w:pPr>
      <w:r>
        <w:t>Line chart: The line indicates total greenhouse emissions per generated electricity (MW) for a given year.</w:t>
      </w:r>
    </w:p>
    <w:p w14:paraId="7208EA43" w14:textId="491B7AC4" w:rsidR="001D0193" w:rsidRDefault="001D0193" w:rsidP="00197271">
      <w:pPr>
        <w:pStyle w:val="ListParagraph"/>
        <w:numPr>
          <w:ilvl w:val="1"/>
          <w:numId w:val="2"/>
        </w:numPr>
        <w:spacing w:line="480" w:lineRule="auto"/>
      </w:pPr>
      <w:r>
        <w:t>Line chart: The line indicates total greenhouse emissions for fossil fuel sources</w:t>
      </w:r>
    </w:p>
    <w:p w14:paraId="115966B3" w14:textId="2883F185" w:rsidR="001D0193" w:rsidRDefault="001D0193" w:rsidP="00197271">
      <w:pPr>
        <w:spacing w:line="480" w:lineRule="auto"/>
      </w:pPr>
      <w:r>
        <w:t>An additional tab panel, About, contains information on how to use the app.</w:t>
      </w:r>
    </w:p>
    <w:p w14:paraId="694FD5F5" w14:textId="77777777" w:rsidR="00B44A4B" w:rsidRDefault="00B44A4B" w:rsidP="001D0193">
      <w:pPr>
        <w:pStyle w:val="NoSpacing"/>
        <w:spacing w:line="480" w:lineRule="auto"/>
      </w:pPr>
    </w:p>
    <w:p w14:paraId="36CFF4C4" w14:textId="26D509EB" w:rsidR="00B44A4B" w:rsidRDefault="00B44A4B" w:rsidP="00197271">
      <w:pPr>
        <w:spacing w:line="480" w:lineRule="auto"/>
      </w:pPr>
      <w:r w:rsidRPr="003C0C80">
        <w:t xml:space="preserve">Like the main visualization, </w:t>
      </w:r>
      <w:r w:rsidR="001D0193">
        <w:t xml:space="preserve">the same </w:t>
      </w:r>
      <w:r w:rsidRPr="003C0C80">
        <w:t xml:space="preserve">color </w:t>
      </w:r>
      <w:r w:rsidR="001D0193">
        <w:t>codes</w:t>
      </w:r>
      <w:r w:rsidRPr="003C0C80">
        <w:t xml:space="preserve"> used </w:t>
      </w:r>
      <w:r w:rsidR="001D0193">
        <w:t xml:space="preserve">in the map are utilized </w:t>
      </w:r>
      <w:r w:rsidRPr="003C0C80">
        <w:t xml:space="preserve">to differentiate the various energy sources for </w:t>
      </w:r>
      <w:r>
        <w:t xml:space="preserve">each of </w:t>
      </w:r>
      <w:r w:rsidRPr="003C0C80">
        <w:t>supplemental charts.</w:t>
      </w:r>
      <w:r>
        <w:t xml:space="preserve"> To focus on a particular data element, a user can interact by selecting/deselecting </w:t>
      </w:r>
      <w:r w:rsidRPr="00D27E82">
        <w:t>a type</w:t>
      </w:r>
      <w:r w:rsidR="001D0193">
        <w:t xml:space="preserve"> on the chart legend,</w:t>
      </w:r>
      <w:r w:rsidRPr="00D27E82">
        <w:t xml:space="preserve"> such as Coal or Renewables.</w:t>
      </w:r>
    </w:p>
    <w:p w14:paraId="55EA468D" w14:textId="77777777" w:rsidR="009405CF" w:rsidRPr="00D27E82" w:rsidRDefault="009405CF" w:rsidP="00197271">
      <w:pPr>
        <w:spacing w:line="480" w:lineRule="auto"/>
      </w:pPr>
    </w:p>
    <w:p w14:paraId="62EDD818" w14:textId="60BF5067" w:rsidR="00B44A4B" w:rsidRDefault="00B44A4B" w:rsidP="00197271">
      <w:pPr>
        <w:spacing w:line="480" w:lineRule="auto"/>
      </w:pPr>
      <w:r>
        <w:t xml:space="preserve">To drill down and focus on an individual state within the Southeast region, we placed a pull-down menu located at the top right side </w:t>
      </w:r>
      <w:r w:rsidR="001D0193">
        <w:t xml:space="preserve">and </w:t>
      </w:r>
      <w:r>
        <w:t>above the dashboard. By utilizing the pull-down menu, a user can choose a state and filter the data and visualization. Once selected, the map zooms in to that state while the supplemental visuals show filtered values. Like the regional map, the action button can be used to animate and display the year to year changes of electricity generation for an individual state.</w:t>
      </w:r>
    </w:p>
    <w:p w14:paraId="2DD3379A" w14:textId="2EABF6CF" w:rsidR="00B44A4B" w:rsidRDefault="00B44A4B" w:rsidP="00197271">
      <w:pPr>
        <w:spacing w:line="480" w:lineRule="auto"/>
      </w:pPr>
    </w:p>
    <w:p w14:paraId="16283A32" w14:textId="6B716836" w:rsidR="00B44A4B" w:rsidRDefault="00B44A4B" w:rsidP="00197271">
      <w:pPr>
        <w:pStyle w:val="Heading1"/>
        <w:spacing w:line="480" w:lineRule="auto"/>
      </w:pPr>
      <w:r>
        <w:lastRenderedPageBreak/>
        <w:t>Section 4</w:t>
      </w:r>
    </w:p>
    <w:p w14:paraId="427D8BB5" w14:textId="4282ED7C" w:rsidR="00B44A4B" w:rsidRDefault="00E13826" w:rsidP="00197271">
      <w:pPr>
        <w:spacing w:line="480" w:lineRule="auto"/>
      </w:pPr>
      <w:r>
        <w:t>T</w:t>
      </w:r>
      <w:r w:rsidR="00B44A4B">
        <w:t>here are two major components to this app, the map visualization utilizing Leaflet, and five charts spread over four separate tab panels. Each component required special consideration for algorithmic design.</w:t>
      </w:r>
    </w:p>
    <w:p w14:paraId="656564E3" w14:textId="77777777" w:rsidR="00B44A4B" w:rsidRDefault="00B44A4B" w:rsidP="00197271">
      <w:pPr>
        <w:spacing w:line="480" w:lineRule="auto"/>
      </w:pPr>
    </w:p>
    <w:p w14:paraId="7DDC32E6" w14:textId="77777777" w:rsidR="00B44A4B" w:rsidRDefault="00B44A4B" w:rsidP="00197271">
      <w:pPr>
        <w:spacing w:line="480" w:lineRule="auto"/>
      </w:pPr>
      <w:r>
        <w:t>##Leaflet Map</w:t>
      </w:r>
    </w:p>
    <w:p w14:paraId="0399AAFA" w14:textId="77777777" w:rsidR="00B44A4B" w:rsidRDefault="00B44A4B" w:rsidP="00197271">
      <w:pPr>
        <w:spacing w:line="480" w:lineRule="auto"/>
      </w:pPr>
    </w:p>
    <w:p w14:paraId="3940F164" w14:textId="34760672" w:rsidR="00B44A4B" w:rsidRDefault="00B44A4B" w:rsidP="00197271">
      <w:pPr>
        <w:spacing w:line="480" w:lineRule="auto"/>
        <w:rPr>
          <w:ins w:id="16" w:author="Evan Canfield" w:date="2019-05-05T11:08:00Z"/>
        </w:rPr>
      </w:pPr>
      <w:r>
        <w:t xml:space="preserve">The </w:t>
      </w:r>
      <w:r w:rsidR="00E13826">
        <w:t>L</w:t>
      </w:r>
      <w:r>
        <w:t xml:space="preserve">eaflet map, visualizing all of the power generating location in the Southeast United States, is the only component that is permanently on the screen while the app is in operation. This component is also processing the largest amount of input data in the app, when compared to the charts. Therefore, proper design is essential for the map to run smoothly. The primary method for this is to break up the </w:t>
      </w:r>
      <w:r w:rsidR="00E13826">
        <w:t xml:space="preserve">Leaflet </w:t>
      </w:r>
      <w:r>
        <w:t xml:space="preserve">visual </w:t>
      </w:r>
      <w:del w:id="17" w:author="Evan Canfield" w:date="2019-05-05T11:08:00Z">
        <w:r w:rsidDel="007C6D1F">
          <w:delText xml:space="preserve">is </w:delText>
        </w:r>
      </w:del>
      <w:ins w:id="18" w:author="Evan Canfield" w:date="2019-05-05T11:08:00Z">
        <w:r w:rsidR="007C6D1F">
          <w:t>into</w:t>
        </w:r>
      </w:ins>
      <w:del w:id="19" w:author="Evan Canfield" w:date="2019-05-05T11:09:00Z">
        <w:r w:rsidDel="007C6D1F">
          <w:delText>to</w:delText>
        </w:r>
      </w:del>
      <w:r>
        <w:t xml:space="preserve"> different components. The first component is called outside of the server and the ui and performs the initial render the </w:t>
      </w:r>
      <w:r w:rsidR="00E13826">
        <w:t xml:space="preserve">Leaflet </w:t>
      </w:r>
      <w:r>
        <w:t>map.</w:t>
      </w:r>
    </w:p>
    <w:p w14:paraId="7219636C" w14:textId="77777777" w:rsidR="007C6D1F" w:rsidRDefault="007C6D1F" w:rsidP="00197271">
      <w:pPr>
        <w:spacing w:line="480" w:lineRule="auto"/>
      </w:pPr>
    </w:p>
    <w:p w14:paraId="22A3475B" w14:textId="6CA2EB93" w:rsidR="00B44A4B" w:rsidRDefault="00C32454" w:rsidP="00197271">
      <w:pPr>
        <w:spacing w:line="480" w:lineRule="auto"/>
      </w:pPr>
      <w:ins w:id="20" w:author="Evan Canfield" w:date="2019-05-05T12:15:00Z">
        <w:r w:rsidRPr="00C32454">
          <w:t>This initial component</w:t>
        </w:r>
      </w:ins>
      <w:del w:id="21" w:author="Evan Canfield" w:date="2019-05-05T12:15:00Z">
        <w:r w:rsidR="00B44A4B" w:rsidDel="00C32454">
          <w:delText>It</w:delText>
        </w:r>
      </w:del>
      <w:r w:rsidR="00B44A4B">
        <w:t xml:space="preserve"> does not call the points to represent each power plant, though. The points are called by a separate component, inside the server. The function </w:t>
      </w:r>
      <w:proofErr w:type="gramStart"/>
      <w:r w:rsidR="00B44A4B">
        <w:t>leafletproxy(</w:t>
      </w:r>
      <w:proofErr w:type="gramEnd"/>
      <w:r w:rsidR="00B44A4B">
        <w:t xml:space="preserve">) is used as opposed to leaflet(), nested in an observe() call. This prevents the </w:t>
      </w:r>
      <w:r w:rsidR="00E13826">
        <w:t xml:space="preserve">Leaflet </w:t>
      </w:r>
      <w:r w:rsidR="00B44A4B">
        <w:t xml:space="preserve">map from being fully rendered after every change. Only the dynamic aspects of the map are affected, and only when an action is observed. </w:t>
      </w:r>
    </w:p>
    <w:p w14:paraId="522B365C" w14:textId="77777777" w:rsidR="00395955" w:rsidRDefault="00395955" w:rsidP="00197271">
      <w:pPr>
        <w:spacing w:line="480" w:lineRule="auto"/>
      </w:pPr>
    </w:p>
    <w:p w14:paraId="6CF53EE7" w14:textId="429981B7" w:rsidR="00B44A4B" w:rsidRDefault="00395955" w:rsidP="00197271">
      <w:pPr>
        <w:spacing w:line="480" w:lineRule="auto"/>
      </w:pPr>
      <w:r>
        <w:t>#Insert Code</w:t>
      </w:r>
    </w:p>
    <w:p w14:paraId="5CDA63DE" w14:textId="77777777" w:rsidR="00395955" w:rsidRDefault="00395955" w:rsidP="00197271">
      <w:pPr>
        <w:spacing w:line="480" w:lineRule="auto"/>
      </w:pPr>
    </w:p>
    <w:p w14:paraId="06D8F445" w14:textId="5419627A" w:rsidR="00B44A4B" w:rsidRDefault="00B44A4B" w:rsidP="00197271">
      <w:pPr>
        <w:spacing w:line="480" w:lineRule="auto"/>
      </w:pPr>
      <w:r>
        <w:lastRenderedPageBreak/>
        <w:t xml:space="preserve">Additionally, options were set in order to limit how often and when the </w:t>
      </w:r>
      <w:r w:rsidR="00E13826">
        <w:t xml:space="preserve">Leaflet </w:t>
      </w:r>
      <w:r>
        <w:t>map would refresh. These options further reduced the computational load of the map, without noticeably degrading the operation of the map for the user.</w:t>
      </w:r>
    </w:p>
    <w:p w14:paraId="4C1FB8BB" w14:textId="77777777" w:rsidR="00B44A4B" w:rsidRDefault="00B44A4B" w:rsidP="00197271">
      <w:pPr>
        <w:spacing w:line="480" w:lineRule="auto"/>
      </w:pPr>
    </w:p>
    <w:p w14:paraId="77FECA94" w14:textId="77777777" w:rsidR="00B44A4B" w:rsidRDefault="00B44A4B" w:rsidP="00197271">
      <w:pPr>
        <w:pStyle w:val="Heading2"/>
        <w:spacing w:line="480" w:lineRule="auto"/>
      </w:pPr>
      <w:r>
        <w:t>##Charts</w:t>
      </w:r>
    </w:p>
    <w:p w14:paraId="04AE7825" w14:textId="77777777" w:rsidR="00B44A4B" w:rsidRDefault="00B44A4B" w:rsidP="00197271">
      <w:pPr>
        <w:spacing w:line="480" w:lineRule="auto"/>
      </w:pPr>
    </w:p>
    <w:p w14:paraId="3443D7F8" w14:textId="1A52DC2A" w:rsidR="00B44A4B" w:rsidRDefault="00B44A4B" w:rsidP="00197271">
      <w:pPr>
        <w:spacing w:line="480" w:lineRule="auto"/>
      </w:pPr>
      <w:r>
        <w:t xml:space="preserve">The primary method for maximizing algorithmic capability for the charts is to </w:t>
      </w:r>
      <w:ins w:id="22" w:author="Evan Canfield" w:date="2019-05-05T11:04:00Z">
        <w:r w:rsidR="00E13826">
          <w:t xml:space="preserve">maximize </w:t>
        </w:r>
      </w:ins>
      <w:del w:id="23" w:author="Evan Canfield" w:date="2019-05-05T11:04:00Z">
        <w:r w:rsidDel="00E13826">
          <w:delText xml:space="preserve">perform as much </w:delText>
        </w:r>
      </w:del>
      <w:r>
        <w:t xml:space="preserve">data processing </w:t>
      </w:r>
      <w:del w:id="24" w:author="Evan Canfield" w:date="2019-05-05T11:04:00Z">
        <w:r w:rsidDel="00E13826">
          <w:delText>as possible</w:delText>
        </w:r>
      </w:del>
      <w:ins w:id="25" w:author="Evan Canfield" w:date="2019-05-05T11:04:00Z">
        <w:r w:rsidR="00E13826">
          <w:t>to</w:t>
        </w:r>
      </w:ins>
      <w:r>
        <w:t xml:space="preserve"> outside of the server and ui before passing the required dataframe into the server. As discussed in Section 2, the raw data was processed into </w:t>
      </w:r>
      <w:del w:id="26" w:author="Evan Canfield" w:date="2019-05-05T11:04:00Z">
        <w:r w:rsidDel="00E13826">
          <w:delText xml:space="preserve">one </w:delText>
        </w:r>
      </w:del>
      <w:ins w:id="27" w:author="Evan Canfield" w:date="2019-05-05T11:04:00Z">
        <w:r w:rsidR="00E13826">
          <w:t>a single</w:t>
        </w:r>
        <w:r w:rsidR="00E13826">
          <w:t xml:space="preserve"> </w:t>
        </w:r>
      </w:ins>
      <w:r>
        <w:t xml:space="preserve">tidy dataset before import into the shiny app. From this master dataset, eight unique datasets were developed. Each of these datasets was processed for </w:t>
      </w:r>
      <w:ins w:id="28" w:author="Evan Canfield" w:date="2019-05-05T11:09:00Z">
        <w:r w:rsidR="007C6D1F">
          <w:t xml:space="preserve">a </w:t>
        </w:r>
      </w:ins>
      <w:r>
        <w:t xml:space="preserve">specific use </w:t>
      </w:r>
      <w:ins w:id="29" w:author="Evan Canfield" w:date="2019-05-05T11:09:00Z">
        <w:r w:rsidR="007C6D1F">
          <w:t xml:space="preserve">in </w:t>
        </w:r>
      </w:ins>
      <w:r>
        <w:t xml:space="preserve">one or two charts. These </w:t>
      </w:r>
      <w:ins w:id="30" w:author="Evan Canfield" w:date="2019-05-05T11:04:00Z">
        <w:r w:rsidR="00E13826">
          <w:t xml:space="preserve">specific </w:t>
        </w:r>
      </w:ins>
      <w:r>
        <w:t xml:space="preserve">datasets were </w:t>
      </w:r>
      <w:del w:id="31" w:author="Evan Canfield" w:date="2019-05-05T11:04:00Z">
        <w:r w:rsidDel="00E13826">
          <w:delText xml:space="preserve">then </w:delText>
        </w:r>
      </w:del>
      <w:r>
        <w:t>imported into the server as reactive values</w:t>
      </w:r>
      <w:ins w:id="32" w:author="Evan Canfield" w:date="2019-05-05T11:04:00Z">
        <w:r w:rsidR="00E13826">
          <w:t>.</w:t>
        </w:r>
      </w:ins>
      <w:del w:id="33" w:author="Evan Canfield" w:date="2019-05-05T11:04:00Z">
        <w:r w:rsidDel="00E13826">
          <w:delText>,</w:delText>
        </w:r>
      </w:del>
      <w:r>
        <w:t xml:space="preserve"> </w:t>
      </w:r>
      <w:del w:id="34" w:author="Evan Canfield" w:date="2019-05-05T11:05:00Z">
        <w:r w:rsidDel="00E13826">
          <w:delText xml:space="preserve">and then further used in the </w:delText>
        </w:r>
      </w:del>
      <w:del w:id="35" w:author="Evan Canfield" w:date="2019-05-05T11:04:00Z">
        <w:r w:rsidDel="00E13826">
          <w:delText xml:space="preserve">designate </w:delText>
        </w:r>
      </w:del>
      <w:del w:id="36" w:author="Evan Canfield" w:date="2019-05-05T11:05:00Z">
        <w:r w:rsidDel="00E13826">
          <w:delText>chart with t</w:delText>
        </w:r>
      </w:del>
      <w:ins w:id="37" w:author="Evan Canfield" w:date="2019-05-05T11:05:00Z">
        <w:r w:rsidR="00E13826">
          <w:t>T</w:t>
        </w:r>
      </w:ins>
      <w:r>
        <w:t xml:space="preserve">he only processing </w:t>
      </w:r>
      <w:ins w:id="38" w:author="Evan Canfield" w:date="2019-05-05T11:05:00Z">
        <w:r w:rsidR="00E13826">
          <w:t xml:space="preserve">taking place </w:t>
        </w:r>
      </w:ins>
      <w:r>
        <w:t xml:space="preserve">in the server </w:t>
      </w:r>
      <w:del w:id="39" w:author="Evan Canfield" w:date="2019-05-05T11:05:00Z">
        <w:r w:rsidDel="00E13826">
          <w:delText xml:space="preserve">being </w:delText>
        </w:r>
      </w:del>
      <w:ins w:id="40" w:author="Evan Canfield" w:date="2019-05-05T11:05:00Z">
        <w:r w:rsidR="00E13826">
          <w:t>is</w:t>
        </w:r>
        <w:r w:rsidR="00E13826">
          <w:t xml:space="preserve"> </w:t>
        </w:r>
      </w:ins>
      <w:r>
        <w:t>filtering via year and/or state. If the full processing of the dataset occurred in the server, this would encompass many additional actions, including a join. As</w:t>
      </w:r>
      <w:ins w:id="41" w:author="Evan Canfield" w:date="2019-05-05T11:09:00Z">
        <w:r w:rsidR="004B4275">
          <w:t xml:space="preserve"> the</w:t>
        </w:r>
      </w:ins>
      <w:r>
        <w:t xml:space="preserve"> app is scaled up, those actions, </w:t>
      </w:r>
      <w:del w:id="42" w:author="Evan Canfield" w:date="2019-05-05T11:06:00Z">
        <w:r w:rsidDel="00E13826">
          <w:delText xml:space="preserve">and </w:delText>
        </w:r>
      </w:del>
      <w:r>
        <w:t xml:space="preserve">particularly </w:t>
      </w:r>
      <w:del w:id="43" w:author="Evan Canfield" w:date="2019-05-05T11:06:00Z">
        <w:r w:rsidDel="00E13826">
          <w:delText xml:space="preserve">those </w:delText>
        </w:r>
      </w:del>
      <w:ins w:id="44" w:author="Evan Canfield" w:date="2019-05-05T11:06:00Z">
        <w:r w:rsidR="00E13826">
          <w:t>the</w:t>
        </w:r>
        <w:r w:rsidR="00E13826">
          <w:t xml:space="preserve"> </w:t>
        </w:r>
      </w:ins>
      <w:r>
        <w:t xml:space="preserve">joins, could be </w:t>
      </w:r>
      <w:ins w:id="45" w:author="Evan Canfield" w:date="2019-05-05T11:06:00Z">
        <w:r w:rsidR="00E13826">
          <w:t xml:space="preserve">computationally </w:t>
        </w:r>
      </w:ins>
      <w:r>
        <w:t>costly.</w:t>
      </w:r>
    </w:p>
    <w:p w14:paraId="29C1053C" w14:textId="4E2751E3" w:rsidR="00B44A4B" w:rsidRDefault="00B44A4B" w:rsidP="00197271">
      <w:pPr>
        <w:spacing w:line="480" w:lineRule="auto"/>
      </w:pPr>
    </w:p>
    <w:p w14:paraId="557D4ED3" w14:textId="4D723CD1" w:rsidR="00395955" w:rsidRDefault="00395955" w:rsidP="00197271">
      <w:pPr>
        <w:spacing w:line="480" w:lineRule="auto"/>
      </w:pPr>
      <w:r>
        <w:t>#Insert Code#</w:t>
      </w:r>
    </w:p>
    <w:p w14:paraId="69ECB3FA" w14:textId="77777777" w:rsidR="00395955" w:rsidRDefault="00395955" w:rsidP="00197271">
      <w:pPr>
        <w:spacing w:line="480" w:lineRule="auto"/>
      </w:pPr>
    </w:p>
    <w:p w14:paraId="6CF294DA" w14:textId="1E1EA015" w:rsidR="00B44A4B" w:rsidRDefault="00B44A4B" w:rsidP="00197271">
      <w:pPr>
        <w:spacing w:line="480" w:lineRule="auto"/>
      </w:pPr>
      <w:r>
        <w:t>A benefit of having the charts broken out onto separate tabs is that only the chart</w:t>
      </w:r>
      <w:ins w:id="46" w:author="Evan Canfield" w:date="2019-05-05T11:10:00Z">
        <w:r w:rsidR="001F5C1D">
          <w:t>s</w:t>
        </w:r>
      </w:ins>
      <w:r>
        <w:t xml:space="preserve"> visible to the user </w:t>
      </w:r>
      <w:ins w:id="47" w:author="Evan Canfield" w:date="2019-05-05T11:10:00Z">
        <w:r w:rsidR="001F5C1D">
          <w:t xml:space="preserve">are </w:t>
        </w:r>
      </w:ins>
      <w:r>
        <w:t>active. See the screenshot below of the reactlog record of the operation of the app, with Total tab selected. There are two reactive expression expressions active, one grabbing the dataframe to input into the map (</w:t>
      </w:r>
      <w:proofErr w:type="gramStart"/>
      <w:r>
        <w:t>observe(</w:t>
      </w:r>
      <w:proofErr w:type="gramEnd"/>
      <w:r>
        <w:t xml:space="preserve">{ EIA_923_SE…}), and the other grabbing the dataframe input into the visible chart on </w:t>
      </w:r>
      <w:r>
        <w:lastRenderedPageBreak/>
        <w:t>the Total tab (</w:t>
      </w:r>
      <w:proofErr w:type="spellStart"/>
      <w:r>
        <w:t>output$net_gen_stacked_bar</w:t>
      </w:r>
      <w:proofErr w:type="spellEnd"/>
      <w:r>
        <w:t xml:space="preserve">). The reactive expressions </w:t>
      </w:r>
      <w:ins w:id="48" w:author="Evan Canfield" w:date="2019-05-05T11:06:00Z">
        <w:r w:rsidR="00E13826">
          <w:t xml:space="preserve">used for </w:t>
        </w:r>
      </w:ins>
      <w:del w:id="49" w:author="Evan Canfield" w:date="2019-05-05T11:06:00Z">
        <w:r w:rsidDel="00E13826">
          <w:delText xml:space="preserve">to grab </w:delText>
        </w:r>
      </w:del>
      <w:r>
        <w:t xml:space="preserve">input into the </w:t>
      </w:r>
      <w:del w:id="50" w:author="Evan Canfield" w:date="2019-05-05T11:06:00Z">
        <w:r w:rsidDel="00E13826">
          <w:delText xml:space="preserve">other </w:delText>
        </w:r>
      </w:del>
      <w:r>
        <w:t xml:space="preserve">charts </w:t>
      </w:r>
      <w:ins w:id="51" w:author="Evan Canfield" w:date="2019-05-05T11:07:00Z">
        <w:r w:rsidR="00346917">
          <w:t xml:space="preserve">not visible </w:t>
        </w:r>
        <w:r w:rsidR="000A2CCE">
          <w:t xml:space="preserve">are </w:t>
        </w:r>
      </w:ins>
      <w:del w:id="52" w:author="Evan Canfield" w:date="2019-05-05T11:07:00Z">
        <w:r w:rsidDel="00346917">
          <w:delText xml:space="preserve">are </w:delText>
        </w:r>
      </w:del>
      <w:r>
        <w:t>not active.</w:t>
      </w:r>
    </w:p>
    <w:p w14:paraId="31456908" w14:textId="77777777" w:rsidR="00B44A4B" w:rsidRDefault="00B44A4B" w:rsidP="00197271">
      <w:pPr>
        <w:spacing w:line="480" w:lineRule="auto"/>
      </w:pPr>
    </w:p>
    <w:p w14:paraId="78B7D8EC" w14:textId="19147621" w:rsidR="00B44A4B" w:rsidRDefault="00B44A4B" w:rsidP="00197271">
      <w:pPr>
        <w:spacing w:line="480" w:lineRule="auto"/>
      </w:pPr>
      <w:r>
        <w:t>As an additional note, the stacked bar chart was the slowest output within the app, based on the profvis analysis. A select screenshot of the profvis test is found in Appendix, Section 3.</w:t>
      </w:r>
    </w:p>
    <w:p w14:paraId="4E7F23E1" w14:textId="77777777" w:rsidR="00B44A4B" w:rsidRDefault="00B44A4B" w:rsidP="00197271">
      <w:pPr>
        <w:spacing w:line="480" w:lineRule="auto"/>
      </w:pPr>
    </w:p>
    <w:p w14:paraId="52D5ECBA" w14:textId="5E06262E" w:rsidR="00B44A4B" w:rsidRDefault="00B44A4B" w:rsidP="00197271">
      <w:pPr>
        <w:pStyle w:val="Heading1"/>
        <w:spacing w:line="480" w:lineRule="auto"/>
      </w:pPr>
      <w:r>
        <w:t>Section 5</w:t>
      </w:r>
    </w:p>
    <w:p w14:paraId="19F305E7" w14:textId="317EF4DD" w:rsidR="00B44A4B" w:rsidRDefault="00B44A4B" w:rsidP="00197271">
      <w:pPr>
        <w:spacing w:line="480" w:lineRule="auto"/>
        <w:rPr>
          <w:ins w:id="53" w:author="Evan Canfield" w:date="2019-05-05T13:24:00Z"/>
        </w:rPr>
      </w:pPr>
      <w:r>
        <w:t xml:space="preserve">An evaluation is an opportunity for a developer to collect feedback from its end users. This in turn allows the developer to understand the visual’s usefulness, if it meets expectations, and most of all, if it provides invaluable insight. </w:t>
      </w:r>
      <w:del w:id="54" w:author="Evan Canfield" w:date="2019-05-05T13:25:00Z">
        <w:r w:rsidDel="002217AD">
          <w:delText xml:space="preserve">As a result, the evaluation is essential in the development of a visualization. </w:delText>
        </w:r>
      </w:del>
    </w:p>
    <w:p w14:paraId="642318E5" w14:textId="77777777" w:rsidR="002217AD" w:rsidRDefault="002217AD" w:rsidP="00197271">
      <w:pPr>
        <w:spacing w:line="480" w:lineRule="auto"/>
        <w:rPr>
          <w:ins w:id="55" w:author="Evan Canfield" w:date="2019-05-05T11:11:00Z"/>
        </w:rPr>
      </w:pPr>
    </w:p>
    <w:p w14:paraId="332F2B60" w14:textId="0E686BED" w:rsidR="00B10D9C" w:rsidRDefault="002217AD" w:rsidP="00197271">
      <w:pPr>
        <w:spacing w:line="480" w:lineRule="auto"/>
        <w:rPr>
          <w:ins w:id="56" w:author="Evan Canfield" w:date="2019-05-05T13:33:00Z"/>
        </w:rPr>
      </w:pPr>
      <w:ins w:id="57" w:author="Evan Canfield" w:date="2019-05-05T13:23:00Z">
        <w:r>
          <w:t xml:space="preserve">To evaluate this </w:t>
        </w:r>
        <w:proofErr w:type="gramStart"/>
        <w:r>
          <w:t>ap</w:t>
        </w:r>
      </w:ins>
      <w:ins w:id="58" w:author="Evan Canfield" w:date="2019-05-05T13:24:00Z">
        <w:r>
          <w:t>p</w:t>
        </w:r>
        <w:proofErr w:type="gramEnd"/>
        <w:r>
          <w:t xml:space="preserve"> we would need to assess several criteria, such as </w:t>
        </w:r>
      </w:ins>
      <w:ins w:id="59" w:author="Evan Canfield" w:date="2019-05-05T13:26:00Z">
        <w:r>
          <w:t xml:space="preserve">functionality, </w:t>
        </w:r>
      </w:ins>
      <w:ins w:id="60" w:author="Evan Canfield" w:date="2019-05-05T13:24:00Z">
        <w:r>
          <w:t>effectiveness, efficiency, usability</w:t>
        </w:r>
      </w:ins>
      <w:ins w:id="61" w:author="Evan Canfield" w:date="2019-05-05T13:26:00Z">
        <w:r>
          <w:t>, and usefulness</w:t>
        </w:r>
      </w:ins>
      <w:ins w:id="62" w:author="Evan Canfield" w:date="2019-05-05T13:24:00Z">
        <w:r>
          <w:t>.</w:t>
        </w:r>
      </w:ins>
      <w:ins w:id="63" w:author="Evan Canfield" w:date="2019-05-05T13:26:00Z">
        <w:r>
          <w:t xml:space="preserve"> </w:t>
        </w:r>
      </w:ins>
      <w:ins w:id="64" w:author="Evan Canfield" w:date="2019-05-05T13:46:00Z">
        <w:r w:rsidR="00CB7C1D">
          <w:t>This evaluation can be mainly summarized into major components. First is t</w:t>
        </w:r>
      </w:ins>
      <w:ins w:id="65" w:author="Evan Canfield" w:date="2019-05-05T13:30:00Z">
        <w:r w:rsidR="006C3CB1">
          <w:t>he interaction and use</w:t>
        </w:r>
      </w:ins>
      <w:ins w:id="66" w:author="Evan Canfield" w:date="2019-05-05T13:27:00Z">
        <w:r>
          <w:t xml:space="preserve"> of the app</w:t>
        </w:r>
      </w:ins>
      <w:ins w:id="67" w:author="Evan Canfield" w:date="2019-05-05T13:47:00Z">
        <w:r w:rsidR="00CB7C1D">
          <w:t>. This</w:t>
        </w:r>
      </w:ins>
      <w:ins w:id="68" w:author="Evan Canfield" w:date="2019-05-05T13:48:00Z">
        <w:r w:rsidR="00CB7C1D">
          <w:t xml:space="preserve"> </w:t>
        </w:r>
      </w:ins>
      <w:ins w:id="69" w:author="Evan Canfield" w:date="2019-05-05T13:47:00Z">
        <w:r w:rsidR="00CB7C1D">
          <w:t>general</w:t>
        </w:r>
      </w:ins>
      <w:ins w:id="70" w:author="Evan Canfield" w:date="2019-05-05T13:48:00Z">
        <w:r w:rsidR="00CB7C1D">
          <w:t>ly covers</w:t>
        </w:r>
      </w:ins>
      <w:ins w:id="71" w:author="Evan Canfield" w:date="2019-05-05T13:47:00Z">
        <w:r w:rsidR="00CB7C1D">
          <w:t xml:space="preserve"> functionality, usability, and efficiency.</w:t>
        </w:r>
      </w:ins>
      <w:ins w:id="72" w:author="Evan Canfield" w:date="2019-05-05T13:27:00Z">
        <w:r>
          <w:t xml:space="preserve"> </w:t>
        </w:r>
      </w:ins>
      <w:ins w:id="73" w:author="Evan Canfield" w:date="2019-05-05T13:47:00Z">
        <w:r w:rsidR="00CB7C1D">
          <w:t xml:space="preserve">Interaction and use of the app </w:t>
        </w:r>
      </w:ins>
      <w:ins w:id="74" w:author="Evan Canfield" w:date="2019-05-05T13:27:00Z">
        <w:r>
          <w:t xml:space="preserve">could be evaluated through surveying a </w:t>
        </w:r>
      </w:ins>
      <w:ins w:id="75" w:author="Evan Canfield" w:date="2019-05-05T13:28:00Z">
        <w:r>
          <w:t>variety</w:t>
        </w:r>
      </w:ins>
      <w:ins w:id="76" w:author="Evan Canfield" w:date="2019-05-05T13:27:00Z">
        <w:r>
          <w:t xml:space="preserve"> of users</w:t>
        </w:r>
      </w:ins>
      <w:ins w:id="77" w:author="Evan Canfield" w:date="2019-05-05T13:28:00Z">
        <w:r>
          <w:t xml:space="preserve">, both experienced with Shiny and the subject matter, and not. After the users have engaged with the </w:t>
        </w:r>
      </w:ins>
      <w:ins w:id="78" w:author="Evan Canfield" w:date="2019-05-05T13:29:00Z">
        <w:r w:rsidR="006C3CB1">
          <w:t>app,</w:t>
        </w:r>
      </w:ins>
      <w:ins w:id="79" w:author="Evan Canfield" w:date="2019-05-05T13:28:00Z">
        <w:r>
          <w:t xml:space="preserve"> we would ask </w:t>
        </w:r>
        <w:r w:rsidR="006C3CB1">
          <w:t>how comfortable they felt interacting w</w:t>
        </w:r>
      </w:ins>
      <w:ins w:id="80" w:author="Evan Canfield" w:date="2019-05-05T13:29:00Z">
        <w:r w:rsidR="006C3CB1">
          <w:t xml:space="preserve">ith the site, </w:t>
        </w:r>
      </w:ins>
      <w:ins w:id="81" w:author="Evan Canfield" w:date="2019-05-05T13:47:00Z">
        <w:r w:rsidR="00CB7C1D">
          <w:t xml:space="preserve">how intuitive the controls of </w:t>
        </w:r>
      </w:ins>
      <w:ins w:id="82" w:author="Evan Canfield" w:date="2019-05-05T13:48:00Z">
        <w:r w:rsidR="00CB7C1D">
          <w:t>t</w:t>
        </w:r>
      </w:ins>
      <w:ins w:id="83" w:author="Evan Canfield" w:date="2019-05-05T13:47:00Z">
        <w:r w:rsidR="00CB7C1D">
          <w:t xml:space="preserve">he site were, </w:t>
        </w:r>
      </w:ins>
      <w:ins w:id="84" w:author="Evan Canfield" w:date="2019-05-05T13:29:00Z">
        <w:r w:rsidR="006C3CB1">
          <w:t xml:space="preserve">and we would evaluate any suggestions on improvements. </w:t>
        </w:r>
      </w:ins>
    </w:p>
    <w:p w14:paraId="0DD99E0B" w14:textId="77777777" w:rsidR="006C3CB1" w:rsidRDefault="006C3CB1" w:rsidP="00197271">
      <w:pPr>
        <w:spacing w:line="480" w:lineRule="auto"/>
        <w:rPr>
          <w:ins w:id="85" w:author="Evan Canfield" w:date="2019-05-05T13:29:00Z"/>
        </w:rPr>
      </w:pPr>
    </w:p>
    <w:p w14:paraId="75C1B13C" w14:textId="095B83EB" w:rsidR="006C3CB1" w:rsidRDefault="006C3CB1" w:rsidP="00197271">
      <w:pPr>
        <w:spacing w:line="480" w:lineRule="auto"/>
        <w:rPr>
          <w:ins w:id="86" w:author="Evan Canfield" w:date="2019-05-05T13:33:00Z"/>
        </w:rPr>
      </w:pPr>
      <w:ins w:id="87" w:author="Evan Canfield" w:date="2019-05-05T13:29:00Z">
        <w:r>
          <w:t xml:space="preserve">More importantly the evaluation would need to asses if the </w:t>
        </w:r>
      </w:ins>
      <w:ins w:id="88" w:author="Evan Canfield" w:date="2019-05-05T13:30:00Z">
        <w:r>
          <w:t>app provided additional value</w:t>
        </w:r>
      </w:ins>
      <w:ins w:id="89" w:author="Evan Canfield" w:date="2019-05-05T13:31:00Z">
        <w:r>
          <w:t>, and is that value</w:t>
        </w:r>
      </w:ins>
      <w:ins w:id="90" w:author="Evan Canfield" w:date="2019-05-05T13:30:00Z">
        <w:r>
          <w:t xml:space="preserve"> beyond what’s currently available. </w:t>
        </w:r>
      </w:ins>
      <w:ins w:id="91" w:author="Evan Canfield" w:date="2019-05-05T13:48:00Z">
        <w:r w:rsidR="00CB7C1D">
          <w:t>This would cover</w:t>
        </w:r>
      </w:ins>
      <w:ins w:id="92" w:author="Evan Canfield" w:date="2019-05-05T13:49:00Z">
        <w:r w:rsidR="00CB7C1D">
          <w:t xml:space="preserve"> </w:t>
        </w:r>
      </w:ins>
      <w:ins w:id="93" w:author="Evan Canfield" w:date="2019-05-05T13:48:00Z">
        <w:r w:rsidR="00CB7C1D">
          <w:t>effectiveness and useful</w:t>
        </w:r>
      </w:ins>
      <w:ins w:id="94" w:author="Evan Canfield" w:date="2019-05-05T13:49:00Z">
        <w:r w:rsidR="00CB7C1D">
          <w:t>ness.</w:t>
        </w:r>
      </w:ins>
      <w:ins w:id="95" w:author="Evan Canfield" w:date="2019-05-05T13:48:00Z">
        <w:r w:rsidR="00CB7C1D">
          <w:t xml:space="preserve"> </w:t>
        </w:r>
      </w:ins>
      <w:ins w:id="96" w:author="Evan Canfield" w:date="2019-05-05T13:31:00Z">
        <w:r>
          <w:t xml:space="preserve">As </w:t>
        </w:r>
      </w:ins>
      <w:ins w:id="97" w:author="Evan Canfield" w:date="2019-05-05T13:32:00Z">
        <w:r>
          <w:t xml:space="preserve">currently this </w:t>
        </w:r>
        <w:r>
          <w:lastRenderedPageBreak/>
          <w:t>data only exists is raw spreadsheets, and that there is not a widely available interactive visualization of the data, it is clear that the app does provide some form of additional val</w:t>
        </w:r>
      </w:ins>
      <w:ins w:id="98" w:author="Evan Canfield" w:date="2019-05-05T13:33:00Z">
        <w:r>
          <w:t xml:space="preserve">ue. </w:t>
        </w:r>
      </w:ins>
    </w:p>
    <w:p w14:paraId="3609B894" w14:textId="77777777" w:rsidR="006C3CB1" w:rsidRDefault="006C3CB1" w:rsidP="00197271">
      <w:pPr>
        <w:spacing w:line="480" w:lineRule="auto"/>
        <w:rPr>
          <w:ins w:id="99" w:author="Evan Canfield" w:date="2019-05-05T13:33:00Z"/>
        </w:rPr>
      </w:pPr>
    </w:p>
    <w:p w14:paraId="7EF42597" w14:textId="489190E6" w:rsidR="002217AD" w:rsidRDefault="006C3CB1" w:rsidP="00197271">
      <w:pPr>
        <w:spacing w:line="480" w:lineRule="auto"/>
        <w:rPr>
          <w:ins w:id="100" w:author="Evan Canfield" w:date="2019-05-05T13:37:00Z"/>
        </w:rPr>
      </w:pPr>
      <w:ins w:id="101" w:author="Evan Canfield" w:date="2019-05-05T13:33:00Z">
        <w:r>
          <w:t xml:space="preserve">But can the user correctly understand what the app is conveying. To evaluate </w:t>
        </w:r>
      </w:ins>
      <w:ins w:id="102" w:author="Evan Canfield" w:date="2019-05-05T13:35:00Z">
        <w:r>
          <w:t>this,</w:t>
        </w:r>
      </w:ins>
      <w:ins w:id="103" w:author="Evan Canfield" w:date="2019-05-05T13:33:00Z">
        <w:r>
          <w:t xml:space="preserve"> </w:t>
        </w:r>
      </w:ins>
      <w:ins w:id="104" w:author="Evan Canfield" w:date="2019-05-05T13:34:00Z">
        <w:r>
          <w:t xml:space="preserve">we propose developing a set of scenarios and questions about the subject matter, not too narrow but not too open ended either. We would ask </w:t>
        </w:r>
      </w:ins>
      <w:ins w:id="105" w:author="Evan Canfield" w:date="2019-05-05T13:35:00Z">
        <w:r>
          <w:t>users these questions and asses the responses in their clarity and their accuracy.</w:t>
        </w:r>
      </w:ins>
      <w:ins w:id="106" w:author="Evan Canfield" w:date="2019-05-05T13:36:00Z">
        <w:r>
          <w:t xml:space="preserve"> If all the user can do is recite raw numbers then the app is valid but perhaps not entirely useful. But if the user can create a story with context, trends, </w:t>
        </w:r>
      </w:ins>
      <w:ins w:id="107" w:author="Evan Canfield" w:date="2019-05-05T13:37:00Z">
        <w:r>
          <w:t xml:space="preserve">relationships, along with appropriate numbers, then the app would be both valid and useful. For </w:t>
        </w:r>
      </w:ins>
      <w:ins w:id="108" w:author="Evan Canfield" w:date="2019-05-05T13:41:00Z">
        <w:r w:rsidR="00AF24A2">
          <w:t>example,</w:t>
        </w:r>
      </w:ins>
      <w:ins w:id="109" w:author="Evan Canfield" w:date="2019-05-05T13:37:00Z">
        <w:r>
          <w:t xml:space="preserve"> here are several questions we could ask:</w:t>
        </w:r>
      </w:ins>
    </w:p>
    <w:p w14:paraId="55EFEEB2" w14:textId="190C9726" w:rsidR="00AF24A2" w:rsidRDefault="00AF24A2" w:rsidP="00AF24A2">
      <w:pPr>
        <w:pStyle w:val="ListParagraph"/>
        <w:numPr>
          <w:ilvl w:val="0"/>
          <w:numId w:val="3"/>
        </w:numPr>
        <w:spacing w:line="480" w:lineRule="auto"/>
        <w:rPr>
          <w:ins w:id="110" w:author="Evan Canfield" w:date="2019-05-05T13:42:00Z"/>
        </w:rPr>
      </w:pPr>
      <w:ins w:id="111" w:author="Evan Canfield" w:date="2019-05-05T13:42:00Z">
        <w:r>
          <w:t>Since the mid-2000’s there has been a boom in natural gas production in the Unites States</w:t>
        </w:r>
      </w:ins>
      <w:ins w:id="112" w:author="Evan Canfield" w:date="2019-05-05T13:43:00Z">
        <w:r w:rsidR="006368EF">
          <w:t>.</w:t>
        </w:r>
      </w:ins>
      <w:ins w:id="113" w:author="Evan Canfield" w:date="2019-05-05T13:42:00Z">
        <w:r>
          <w:t xml:space="preserve"> How </w:t>
        </w:r>
        <w:proofErr w:type="spellStart"/>
        <w:r>
          <w:t>may</w:t>
        </w:r>
        <w:proofErr w:type="spellEnd"/>
        <w:r>
          <w:t xml:space="preserve"> that have affected the </w:t>
        </w:r>
      </w:ins>
      <w:ins w:id="114" w:author="Evan Canfield" w:date="2019-05-05T13:44:00Z">
        <w:r w:rsidR="006368EF">
          <w:t xml:space="preserve">use of natural gas to generate </w:t>
        </w:r>
      </w:ins>
      <w:ins w:id="115" w:author="Evan Canfield" w:date="2019-05-05T13:42:00Z">
        <w:r>
          <w:t>electricity since that time?</w:t>
        </w:r>
      </w:ins>
    </w:p>
    <w:p w14:paraId="366D6984" w14:textId="7C0D14FB" w:rsidR="006C3CB1" w:rsidRDefault="006C3CB1" w:rsidP="006C3CB1">
      <w:pPr>
        <w:pStyle w:val="ListParagraph"/>
        <w:numPr>
          <w:ilvl w:val="0"/>
          <w:numId w:val="3"/>
        </w:numPr>
        <w:spacing w:line="480" w:lineRule="auto"/>
        <w:rPr>
          <w:ins w:id="116" w:author="Evan Canfield" w:date="2019-05-05T13:39:00Z"/>
        </w:rPr>
      </w:pPr>
      <w:ins w:id="117" w:author="Evan Canfield" w:date="2019-05-05T13:38:00Z">
        <w:r>
          <w:t xml:space="preserve">To what extent have renewable energy sources developed in the Southeast United States? Where has the </w:t>
        </w:r>
      </w:ins>
      <w:ins w:id="118" w:author="Evan Canfield" w:date="2019-05-05T13:50:00Z">
        <w:r w:rsidR="00C86E21">
          <w:t xml:space="preserve">most </w:t>
        </w:r>
      </w:ins>
      <w:ins w:id="119" w:author="Evan Canfield" w:date="2019-05-05T13:38:00Z">
        <w:r>
          <w:t>development been</w:t>
        </w:r>
      </w:ins>
      <w:ins w:id="120" w:author="Evan Canfield" w:date="2019-05-05T13:39:00Z">
        <w:r>
          <w:t>? Least?</w:t>
        </w:r>
      </w:ins>
    </w:p>
    <w:p w14:paraId="1C96C06D" w14:textId="7B96D1B6" w:rsidR="00AF24A2" w:rsidRDefault="00AF24A2" w:rsidP="006C3CB1">
      <w:pPr>
        <w:pStyle w:val="ListParagraph"/>
        <w:numPr>
          <w:ilvl w:val="0"/>
          <w:numId w:val="3"/>
        </w:numPr>
        <w:spacing w:line="480" w:lineRule="auto"/>
        <w:rPr>
          <w:ins w:id="121" w:author="Evan Canfield" w:date="2019-05-05T13:37:00Z"/>
        </w:rPr>
        <w:pPrChange w:id="122" w:author="Evan Canfield" w:date="2019-05-05T13:37:00Z">
          <w:pPr>
            <w:spacing w:line="480" w:lineRule="auto"/>
          </w:pPr>
        </w:pPrChange>
      </w:pPr>
      <w:ins w:id="123" w:author="Evan Canfield" w:date="2019-05-05T13:42:00Z">
        <w:r>
          <w:t>In the Southeast United States</w:t>
        </w:r>
      </w:ins>
      <w:ins w:id="124" w:author="Evan Canfield" w:date="2019-05-05T13:50:00Z">
        <w:r w:rsidR="00AB0F8B">
          <w:t>, what was the dominate form of energy in 2001</w:t>
        </w:r>
      </w:ins>
      <w:ins w:id="125" w:author="Evan Canfield" w:date="2019-05-05T13:43:00Z">
        <w:r>
          <w:t xml:space="preserve">? In 2017? </w:t>
        </w:r>
      </w:ins>
      <w:ins w:id="126" w:author="Evan Canfield" w:date="2019-05-05T13:50:00Z">
        <w:r w:rsidR="00AB0F8B">
          <w:t xml:space="preserve">For individual states, how does this compare to the </w:t>
        </w:r>
      </w:ins>
      <w:ins w:id="127" w:author="Evan Canfield" w:date="2019-05-05T13:51:00Z">
        <w:r w:rsidR="00AB0F8B">
          <w:t>region?</w:t>
        </w:r>
      </w:ins>
      <w:bookmarkStart w:id="128" w:name="_GoBack"/>
      <w:bookmarkEnd w:id="128"/>
    </w:p>
    <w:p w14:paraId="1D7CFBF8" w14:textId="4A8995D8" w:rsidR="002217AD" w:rsidDel="00CB7C1D" w:rsidRDefault="002217AD" w:rsidP="00197271">
      <w:pPr>
        <w:spacing w:line="480" w:lineRule="auto"/>
        <w:rPr>
          <w:del w:id="129" w:author="Evan Canfield" w:date="2019-05-05T13:45:00Z"/>
        </w:rPr>
      </w:pPr>
    </w:p>
    <w:p w14:paraId="279945EC" w14:textId="27E71EB5" w:rsidR="00230811" w:rsidDel="00CB7C1D" w:rsidRDefault="00B44A4B" w:rsidP="00197271">
      <w:pPr>
        <w:spacing w:line="480" w:lineRule="auto"/>
        <w:rPr>
          <w:del w:id="130" w:author="Evan Canfield" w:date="2019-05-05T13:45:00Z"/>
        </w:rPr>
      </w:pPr>
      <w:del w:id="131" w:author="Evan Canfield" w:date="2019-05-05T13:45:00Z">
        <w:r w:rsidDel="00CB7C1D">
          <w:delText xml:space="preserve">In this section, we provide a self-evaluation for our visualization based off of the following criteria: </w:delText>
        </w:r>
      </w:del>
      <w:del w:id="132" w:author="Evan Canfield" w:date="2019-05-05T11:15:00Z">
        <w:r w:rsidDel="00B10D9C">
          <w:delText>functionality/</w:delText>
        </w:r>
      </w:del>
      <w:del w:id="133" w:author="Evan Canfield" w:date="2019-05-05T13:45:00Z">
        <w:r w:rsidDel="00CB7C1D">
          <w:delText>effectiveness, efficiency, and usability.</w:delText>
        </w:r>
      </w:del>
    </w:p>
    <w:p w14:paraId="7582D29E" w14:textId="0013EC3B" w:rsidR="00B10D9C" w:rsidDel="00CB7C1D" w:rsidRDefault="00B44A4B" w:rsidP="00197271">
      <w:pPr>
        <w:spacing w:line="480" w:lineRule="auto"/>
        <w:rPr>
          <w:del w:id="134" w:author="Evan Canfield" w:date="2019-05-05T13:45:00Z"/>
        </w:rPr>
      </w:pPr>
      <w:del w:id="135" w:author="Evan Canfield" w:date="2019-05-05T13:45:00Z">
        <w:r w:rsidDel="00CB7C1D">
          <w:delText>In answering the initial domain problem, the visual is able to provide the necessary functionalities in order to answer the initial domain problem which in turn illustrates its effectiveness. Given how the South</w:delText>
        </w:r>
        <w:r w:rsidR="001256DE" w:rsidDel="00CB7C1D">
          <w:delText>east</w:delText>
        </w:r>
        <w:r w:rsidDel="00CB7C1D">
          <w:delText xml:space="preserve"> region has not kept pace with the changes of the greater U.S. and that each state has changed individually, the visualization is effective in illustrating these insights. Specifically, it is able to illustrate how electricity generation has changed over time for the South</w:delText>
        </w:r>
        <w:r w:rsidR="001256DE" w:rsidDel="00CB7C1D">
          <w:delText>e</w:delText>
        </w:r>
        <w:r w:rsidDel="00CB7C1D">
          <w:delText xml:space="preserve">ast region. In addition, the visual allows the user the ability to drill down further and view data by state, energy type, and emissions over a period of time. </w:delText>
        </w:r>
      </w:del>
    </w:p>
    <w:p w14:paraId="6E9EAA92" w14:textId="3B4BC59A" w:rsidR="00B10D9C" w:rsidDel="00CB7C1D" w:rsidRDefault="00B44A4B" w:rsidP="00197271">
      <w:pPr>
        <w:spacing w:line="480" w:lineRule="auto"/>
        <w:rPr>
          <w:del w:id="136" w:author="Evan Canfield" w:date="2019-05-05T13:45:00Z"/>
        </w:rPr>
      </w:pPr>
      <w:del w:id="137" w:author="Evan Canfield" w:date="2019-05-05T13:45:00Z">
        <w:r w:rsidDel="00CB7C1D">
          <w:delText>As with all visualizations, audiences are better able to process visual information more efficiently. Use of the regional map to summarize data coupled with the animation to illustrate the yearly changes, users are able to grasp the multiple dimensions of the data faster as opposed to viewing the data in its raw form. In addition, the animation allows users to notice trends that emerge over the course of time. A clear example is viewing in both the map and the line charts, the emergence of solar energy in North Carolina highlighted in yellow or the significant increases in natural gas usage in Florida which is highlighted in orange. Finally, the visual is effective in its design since it allows users to explore by interacting with the data. This can be achieve</w:delText>
        </w:r>
      </w:del>
      <w:del w:id="138" w:author="Evan Canfield" w:date="2019-05-05T11:13:00Z">
        <w:r w:rsidDel="00B10D9C">
          <w:delText>d</w:delText>
        </w:r>
      </w:del>
      <w:del w:id="139" w:author="Evan Canfield" w:date="2019-05-05T13:45:00Z">
        <w:r w:rsidDel="00CB7C1D">
          <w:delText xml:space="preserve"> for example, by using the drop down to select and focus on an individual state or by selecting an energy type in one of the supplemental line charts.</w:delText>
        </w:r>
      </w:del>
    </w:p>
    <w:p w14:paraId="518378E1" w14:textId="01B72FC3" w:rsidR="00B44A4B" w:rsidRPr="00471281" w:rsidDel="00CB7C1D" w:rsidRDefault="00B44A4B" w:rsidP="00197271">
      <w:pPr>
        <w:spacing w:line="480" w:lineRule="auto"/>
        <w:rPr>
          <w:del w:id="140" w:author="Evan Canfield" w:date="2019-05-05T13:45:00Z"/>
        </w:rPr>
      </w:pPr>
      <w:del w:id="141" w:author="Evan Canfield" w:date="2019-05-05T13:45:00Z">
        <w:r w:rsidDel="00CB7C1D">
          <w:delText>In terms of its usability performance and given the amount of data and the visualization’s functionality, the dashboard is able to load initially in a relatively short period of time. In addition, the end user is able to use the dashboard’s many interactive features (even simultaneously) without experiencing any significant lag. Coupled with the fact that the layout reads from left to right where the map is the main focal point followed by the supplemental line charts, the visual is both simple and intuitive in its design.</w:delText>
        </w:r>
      </w:del>
    </w:p>
    <w:p w14:paraId="2CF3A44E" w14:textId="6BAFF0ED" w:rsidR="00B44A4B" w:rsidDel="00CB7C1D" w:rsidRDefault="00B44A4B" w:rsidP="00197271">
      <w:pPr>
        <w:spacing w:line="480" w:lineRule="auto"/>
        <w:rPr>
          <w:del w:id="142" w:author="Evan Canfield" w:date="2019-05-05T13:45:00Z"/>
        </w:rPr>
      </w:pPr>
    </w:p>
    <w:p w14:paraId="44EE5BCD" w14:textId="3058C712" w:rsidR="00D87B72" w:rsidRDefault="00D87B72" w:rsidP="00197271">
      <w:pPr>
        <w:pStyle w:val="Heading1"/>
        <w:spacing w:line="480" w:lineRule="auto"/>
        <w:rPr>
          <w:ins w:id="143" w:author="Evan Canfield" w:date="2019-05-05T13:19:00Z"/>
        </w:rPr>
      </w:pPr>
      <w:r>
        <w:t>Section 6</w:t>
      </w:r>
    </w:p>
    <w:p w14:paraId="58D9CD1D" w14:textId="34D33141" w:rsidR="002217AD" w:rsidRPr="002217AD" w:rsidRDefault="002217AD" w:rsidP="002217AD">
      <w:pPr>
        <w:rPr>
          <w:rPrChange w:id="144" w:author="Evan Canfield" w:date="2019-05-05T13:19:00Z">
            <w:rPr/>
          </w:rPrChange>
        </w:rPr>
        <w:pPrChange w:id="145" w:author="Evan Canfield" w:date="2019-05-05T13:19:00Z">
          <w:pPr>
            <w:pStyle w:val="Heading1"/>
            <w:spacing w:line="480" w:lineRule="auto"/>
          </w:pPr>
        </w:pPrChange>
      </w:pPr>
      <w:ins w:id="146" w:author="Evan Canfield" w:date="2019-05-05T13:19:00Z">
        <w:r>
          <w:t xml:space="preserve">Moving forward </w:t>
        </w:r>
      </w:ins>
      <w:ins w:id="147" w:author="Evan Canfield" w:date="2019-05-05T13:20:00Z">
        <w:r>
          <w:t xml:space="preserve">we would hope to improve and expand the functionality of the app. </w:t>
        </w:r>
      </w:ins>
    </w:p>
    <w:p w14:paraId="61A653EB" w14:textId="47B9ADA4" w:rsidR="00D87B72" w:rsidRDefault="004D51D8" w:rsidP="004D51D8">
      <w:pPr>
        <w:pStyle w:val="ListParagraph"/>
        <w:numPr>
          <w:ilvl w:val="0"/>
          <w:numId w:val="2"/>
        </w:numPr>
        <w:spacing w:line="480" w:lineRule="auto"/>
        <w:rPr>
          <w:ins w:id="148" w:author="Evan Canfield" w:date="2019-05-05T11:16:00Z"/>
        </w:rPr>
      </w:pPr>
      <w:ins w:id="149" w:author="Evan Canfield" w:date="2019-05-05T11:16:00Z">
        <w:r>
          <w:t>Filter by energy type</w:t>
        </w:r>
      </w:ins>
      <w:ins w:id="150" w:author="Evan Canfield" w:date="2019-05-05T11:17:00Z">
        <w:r>
          <w:t>, affect both charts and map</w:t>
        </w:r>
      </w:ins>
    </w:p>
    <w:p w14:paraId="2A51410C" w14:textId="00A70E8D" w:rsidR="004D51D8" w:rsidRDefault="004D51D8" w:rsidP="004D51D8">
      <w:pPr>
        <w:pStyle w:val="ListParagraph"/>
        <w:numPr>
          <w:ilvl w:val="0"/>
          <w:numId w:val="2"/>
        </w:numPr>
        <w:spacing w:line="480" w:lineRule="auto"/>
        <w:rPr>
          <w:ins w:id="151" w:author="Evan Canfield" w:date="2019-05-05T11:18:00Z"/>
        </w:rPr>
      </w:pPr>
      <w:ins w:id="152" w:author="Evan Canfield" w:date="2019-05-05T11:16:00Z">
        <w:r>
          <w:t>Entire US</w:t>
        </w:r>
      </w:ins>
    </w:p>
    <w:p w14:paraId="23E5F9E9" w14:textId="61A7A2F1" w:rsidR="004D51D8" w:rsidRDefault="004D51D8" w:rsidP="004D51D8">
      <w:pPr>
        <w:pStyle w:val="ListParagraph"/>
        <w:numPr>
          <w:ilvl w:val="0"/>
          <w:numId w:val="2"/>
        </w:numPr>
        <w:spacing w:line="480" w:lineRule="auto"/>
        <w:rPr>
          <w:ins w:id="153" w:author="Evan Canfield" w:date="2019-05-05T11:19:00Z"/>
        </w:rPr>
      </w:pPr>
      <w:ins w:id="154" w:author="Evan Canfield" w:date="2019-05-05T11:18:00Z">
        <w:r>
          <w:t>Average Comparison</w:t>
        </w:r>
      </w:ins>
      <w:ins w:id="155" w:author="Evan Canfield" w:date="2019-05-05T11:19:00Z">
        <w:r>
          <w:t xml:space="preserve"> of US, or Region</w:t>
        </w:r>
      </w:ins>
    </w:p>
    <w:p w14:paraId="7722F50D" w14:textId="0BE9470C" w:rsidR="004D51D8" w:rsidRDefault="004D51D8" w:rsidP="004D51D8">
      <w:pPr>
        <w:pStyle w:val="ListParagraph"/>
        <w:numPr>
          <w:ilvl w:val="1"/>
          <w:numId w:val="2"/>
        </w:numPr>
        <w:spacing w:line="480" w:lineRule="auto"/>
        <w:rPr>
          <w:ins w:id="156" w:author="Evan Canfield" w:date="2019-05-05T11:19:00Z"/>
        </w:rPr>
      </w:pPr>
      <w:ins w:id="157" w:author="Evan Canfield" w:date="2019-05-05T11:19:00Z">
        <w:r>
          <w:t>Line across a stacked bar</w:t>
        </w:r>
      </w:ins>
    </w:p>
    <w:p w14:paraId="0F575FD1" w14:textId="4F5CBF29" w:rsidR="004D51D8" w:rsidRDefault="004D51D8" w:rsidP="004D51D8">
      <w:pPr>
        <w:pStyle w:val="ListParagraph"/>
        <w:numPr>
          <w:ilvl w:val="1"/>
          <w:numId w:val="2"/>
        </w:numPr>
        <w:spacing w:line="480" w:lineRule="auto"/>
        <w:rPr>
          <w:ins w:id="158" w:author="Evan Canfield" w:date="2019-05-05T11:16:00Z"/>
        </w:rPr>
        <w:pPrChange w:id="159" w:author="Evan Canfield" w:date="2019-05-05T11:19:00Z">
          <w:pPr>
            <w:pStyle w:val="ListParagraph"/>
            <w:numPr>
              <w:numId w:val="2"/>
            </w:numPr>
            <w:spacing w:line="480" w:lineRule="auto"/>
            <w:ind w:hanging="360"/>
          </w:pPr>
        </w:pPrChange>
      </w:pPr>
      <w:ins w:id="160" w:author="Evan Canfield" w:date="2019-05-05T11:19:00Z">
        <w:r>
          <w:lastRenderedPageBreak/>
          <w:t>Area chart background of stacked bar</w:t>
        </w:r>
      </w:ins>
    </w:p>
    <w:p w14:paraId="0231DE32" w14:textId="2C20BF76" w:rsidR="004D51D8" w:rsidRDefault="004D51D8" w:rsidP="004D51D8">
      <w:pPr>
        <w:pStyle w:val="ListParagraph"/>
        <w:numPr>
          <w:ilvl w:val="0"/>
          <w:numId w:val="2"/>
        </w:numPr>
        <w:spacing w:line="480" w:lineRule="auto"/>
        <w:rPr>
          <w:ins w:id="161" w:author="Evan Canfield" w:date="2019-05-05T11:16:00Z"/>
        </w:rPr>
      </w:pPr>
      <w:ins w:id="162" w:author="Evan Canfield" w:date="2019-05-05T11:16:00Z">
        <w:r>
          <w:t>Select multiple states</w:t>
        </w:r>
      </w:ins>
    </w:p>
    <w:p w14:paraId="7F5DEC87" w14:textId="0A491813" w:rsidR="004D51D8" w:rsidRDefault="00F11A70" w:rsidP="004D51D8">
      <w:pPr>
        <w:pStyle w:val="ListParagraph"/>
        <w:numPr>
          <w:ilvl w:val="0"/>
          <w:numId w:val="2"/>
        </w:numPr>
        <w:spacing w:line="480" w:lineRule="auto"/>
        <w:rPr>
          <w:ins w:id="163" w:author="Evan Canfield" w:date="2019-05-05T11:24:00Z"/>
        </w:rPr>
      </w:pPr>
      <w:ins w:id="164" w:author="Evan Canfield" w:date="2019-05-05T11:19:00Z">
        <w:r>
          <w:t xml:space="preserve">Interplay between </w:t>
        </w:r>
      </w:ins>
      <w:ins w:id="165" w:author="Evan Canfield" w:date="2019-05-05T11:20:00Z">
        <w:r>
          <w:t>Map and chart</w:t>
        </w:r>
      </w:ins>
    </w:p>
    <w:p w14:paraId="312D36BE" w14:textId="08A62217" w:rsidR="00407C91" w:rsidRDefault="00407C91" w:rsidP="004D51D8">
      <w:pPr>
        <w:pStyle w:val="ListParagraph"/>
        <w:numPr>
          <w:ilvl w:val="0"/>
          <w:numId w:val="2"/>
        </w:numPr>
        <w:spacing w:line="480" w:lineRule="auto"/>
        <w:rPr>
          <w:ins w:id="166" w:author="Evan Canfield" w:date="2019-05-05T11:26:00Z"/>
        </w:rPr>
      </w:pPr>
      <w:ins w:id="167" w:author="Evan Canfield" w:date="2019-05-05T11:24:00Z">
        <w:r>
          <w:t>Total emissions projection based on climate change requirements</w:t>
        </w:r>
      </w:ins>
    </w:p>
    <w:p w14:paraId="6876940F" w14:textId="682781D1" w:rsidR="005E3286" w:rsidRDefault="005E3286" w:rsidP="004D51D8">
      <w:pPr>
        <w:pStyle w:val="ListParagraph"/>
        <w:numPr>
          <w:ilvl w:val="0"/>
          <w:numId w:val="2"/>
        </w:numPr>
        <w:spacing w:line="480" w:lineRule="auto"/>
        <w:pPrChange w:id="168" w:author="Evan Canfield" w:date="2019-05-05T11:16:00Z">
          <w:pPr>
            <w:spacing w:line="480" w:lineRule="auto"/>
          </w:pPr>
        </w:pPrChange>
      </w:pPr>
      <w:ins w:id="169" w:author="Evan Canfield" w:date="2019-05-05T11:26:00Z">
        <w:r>
          <w:t>Climate policy highlights when hovering on years</w:t>
        </w:r>
      </w:ins>
    </w:p>
    <w:sectPr w:rsidR="005E3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D2CC5"/>
    <w:multiLevelType w:val="hybridMultilevel"/>
    <w:tmpl w:val="00B808D8"/>
    <w:lvl w:ilvl="0" w:tplc="BF8E3896">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E1F3E"/>
    <w:multiLevelType w:val="hybridMultilevel"/>
    <w:tmpl w:val="74625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DA5F84"/>
    <w:multiLevelType w:val="hybridMultilevel"/>
    <w:tmpl w:val="3BB2A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van Canfield">
    <w15:presenceInfo w15:providerId="Windows Live" w15:userId="bd55e5490a2b5e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FC4"/>
    <w:rsid w:val="000A2CCE"/>
    <w:rsid w:val="001256DE"/>
    <w:rsid w:val="00197271"/>
    <w:rsid w:val="001D0193"/>
    <w:rsid w:val="001F5C1D"/>
    <w:rsid w:val="002217AD"/>
    <w:rsid w:val="00230811"/>
    <w:rsid w:val="00346917"/>
    <w:rsid w:val="00395955"/>
    <w:rsid w:val="00407C91"/>
    <w:rsid w:val="00453D3E"/>
    <w:rsid w:val="004B4275"/>
    <w:rsid w:val="004D51D8"/>
    <w:rsid w:val="005E3286"/>
    <w:rsid w:val="006368EF"/>
    <w:rsid w:val="006B3FC4"/>
    <w:rsid w:val="006C3CB1"/>
    <w:rsid w:val="007C6D1F"/>
    <w:rsid w:val="009405CF"/>
    <w:rsid w:val="00A17E96"/>
    <w:rsid w:val="00A94E76"/>
    <w:rsid w:val="00AB0F8B"/>
    <w:rsid w:val="00AF24A2"/>
    <w:rsid w:val="00B10D9C"/>
    <w:rsid w:val="00B405DA"/>
    <w:rsid w:val="00B44A4B"/>
    <w:rsid w:val="00C32454"/>
    <w:rsid w:val="00C86E21"/>
    <w:rsid w:val="00CB7C1D"/>
    <w:rsid w:val="00D056FE"/>
    <w:rsid w:val="00D11F83"/>
    <w:rsid w:val="00D27E82"/>
    <w:rsid w:val="00D87B72"/>
    <w:rsid w:val="00E13826"/>
    <w:rsid w:val="00F11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CFE8"/>
  <w15:chartTrackingRefBased/>
  <w15:docId w15:val="{8C5254B0-9A60-40A5-8C03-C7C5DA65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A4B"/>
  </w:style>
  <w:style w:type="paragraph" w:styleId="Heading1">
    <w:name w:val="heading 1"/>
    <w:basedOn w:val="Normal"/>
    <w:next w:val="Normal"/>
    <w:link w:val="Heading1Char"/>
    <w:uiPriority w:val="9"/>
    <w:qFormat/>
    <w:rsid w:val="00B44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4A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A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4A4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4A4B"/>
    <w:pPr>
      <w:spacing w:after="0" w:line="240" w:lineRule="auto"/>
    </w:pPr>
  </w:style>
  <w:style w:type="paragraph" w:styleId="ListParagraph">
    <w:name w:val="List Paragraph"/>
    <w:basedOn w:val="Normal"/>
    <w:uiPriority w:val="34"/>
    <w:qFormat/>
    <w:rsid w:val="001D0193"/>
    <w:pPr>
      <w:ind w:left="720"/>
      <w:contextualSpacing/>
    </w:pPr>
  </w:style>
  <w:style w:type="character" w:styleId="Hyperlink">
    <w:name w:val="Hyperlink"/>
    <w:basedOn w:val="DefaultParagraphFont"/>
    <w:uiPriority w:val="99"/>
    <w:semiHidden/>
    <w:unhideWhenUsed/>
    <w:rsid w:val="00407C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10</Pages>
  <Words>2468</Words>
  <Characters>14073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Canfield</dc:creator>
  <cp:keywords/>
  <dc:description/>
  <cp:lastModifiedBy>Evan Canfield</cp:lastModifiedBy>
  <cp:revision>24</cp:revision>
  <dcterms:created xsi:type="dcterms:W3CDTF">2019-05-05T14:12:00Z</dcterms:created>
  <dcterms:modified xsi:type="dcterms:W3CDTF">2019-05-05T17:51:00Z</dcterms:modified>
</cp:coreProperties>
</file>